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0548" w:rsidRPr="00005D67" w:rsidRDefault="00005D67" w:rsidP="00B617B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УДК</w:t>
      </w:r>
      <w:r w:rsidR="001250BB">
        <w:rPr>
          <w:rFonts w:ascii="Times New Roman" w:hAnsi="Times New Roman" w:cs="Times New Roman"/>
          <w:b/>
          <w:bCs/>
          <w:sz w:val="24"/>
          <w:szCs w:val="24"/>
        </w:rPr>
        <w:t xml:space="preserve"> 81-116.3</w:t>
      </w:r>
    </w:p>
    <w:p w:rsidR="0038388B" w:rsidRPr="007A4CED" w:rsidRDefault="0038388B" w:rsidP="00F31936">
      <w:pPr>
        <w:spacing w:line="276" w:lineRule="auto"/>
        <w:ind w:firstLine="708"/>
        <w:jc w:val="center"/>
        <w:rPr>
          <w:rFonts w:ascii="Times New Roman" w:hAnsi="Times New Roman" w:cs="Times New Roman"/>
          <w:b/>
          <w:bCs/>
          <w:sz w:val="28"/>
          <w:szCs w:val="28"/>
          <w:lang w:val="en-GB"/>
        </w:rPr>
      </w:pPr>
      <w:r w:rsidRPr="007A4CED">
        <w:rPr>
          <w:rFonts w:ascii="Times New Roman" w:hAnsi="Times New Roman" w:cs="Times New Roman"/>
          <w:b/>
          <w:bCs/>
          <w:sz w:val="28"/>
          <w:szCs w:val="28"/>
          <w:lang w:val="en-GB"/>
        </w:rPr>
        <w:t>Actual division of the sentence on the material of languages with different structures</w:t>
      </w:r>
    </w:p>
    <w:p w:rsidR="0038388B" w:rsidRPr="007A4CED" w:rsidRDefault="0038388B" w:rsidP="00F31936">
      <w:pPr>
        <w:spacing w:line="276" w:lineRule="auto"/>
        <w:ind w:firstLine="708"/>
        <w:jc w:val="center"/>
        <w:rPr>
          <w:rFonts w:ascii="Times New Roman" w:hAnsi="Times New Roman" w:cs="Times New Roman"/>
          <w:b/>
          <w:bCs/>
          <w:sz w:val="28"/>
          <w:szCs w:val="28"/>
        </w:rPr>
      </w:pPr>
      <w:r w:rsidRPr="007A4CED">
        <w:rPr>
          <w:rFonts w:ascii="Times New Roman" w:hAnsi="Times New Roman" w:cs="Times New Roman"/>
          <w:b/>
          <w:bCs/>
          <w:sz w:val="28"/>
          <w:szCs w:val="28"/>
        </w:rPr>
        <w:t xml:space="preserve">Актуальное членение предложения на материале </w:t>
      </w:r>
      <w:proofErr w:type="spellStart"/>
      <w:r w:rsidRPr="007A4CED">
        <w:rPr>
          <w:rFonts w:ascii="Times New Roman" w:hAnsi="Times New Roman" w:cs="Times New Roman"/>
          <w:b/>
          <w:bCs/>
          <w:sz w:val="28"/>
          <w:szCs w:val="28"/>
        </w:rPr>
        <w:t>разноструктурных</w:t>
      </w:r>
      <w:proofErr w:type="spellEnd"/>
      <w:r w:rsidRPr="007A4CED">
        <w:rPr>
          <w:rFonts w:ascii="Times New Roman" w:hAnsi="Times New Roman" w:cs="Times New Roman"/>
          <w:b/>
          <w:bCs/>
          <w:sz w:val="28"/>
          <w:szCs w:val="28"/>
        </w:rPr>
        <w:t xml:space="preserve"> языков</w:t>
      </w:r>
    </w:p>
    <w:p w:rsidR="0038388B" w:rsidRDefault="0038388B" w:rsidP="00B617BB">
      <w:pPr>
        <w:spacing w:line="276" w:lineRule="auto"/>
        <w:jc w:val="both"/>
        <w:rPr>
          <w:rFonts w:ascii="Times New Roman" w:hAnsi="Times New Roman" w:cs="Times New Roman"/>
          <w:i/>
          <w:iCs/>
          <w:sz w:val="24"/>
          <w:szCs w:val="24"/>
          <w:lang w:val="en-GB"/>
        </w:rPr>
      </w:pPr>
    </w:p>
    <w:p w:rsidR="007A4CED" w:rsidRPr="002B73F3" w:rsidRDefault="007A4CED" w:rsidP="00B617BB">
      <w:pPr>
        <w:spacing w:line="276" w:lineRule="auto"/>
        <w:jc w:val="both"/>
        <w:rPr>
          <w:rFonts w:ascii="Times New Roman" w:hAnsi="Times New Roman" w:cs="Times New Roman"/>
          <w:i/>
          <w:iCs/>
          <w:sz w:val="24"/>
          <w:szCs w:val="24"/>
          <w:lang w:val="en-US"/>
        </w:rPr>
      </w:pPr>
      <w:r w:rsidRPr="007C5049">
        <w:rPr>
          <w:rFonts w:ascii="Times New Roman" w:hAnsi="Times New Roman" w:cs="Times New Roman"/>
          <w:i/>
          <w:iCs/>
          <w:sz w:val="24"/>
          <w:szCs w:val="24"/>
          <w:lang w:val="en-GB"/>
        </w:rPr>
        <w:t xml:space="preserve">Shamsidinova Madina </w:t>
      </w:r>
      <w:proofErr w:type="spellStart"/>
      <w:r w:rsidRPr="007C5049">
        <w:rPr>
          <w:rFonts w:ascii="Times New Roman" w:hAnsi="Times New Roman" w:cs="Times New Roman"/>
          <w:i/>
          <w:iCs/>
          <w:sz w:val="24"/>
          <w:szCs w:val="24"/>
          <w:lang w:val="en-GB"/>
        </w:rPr>
        <w:t>Kamolidinovna</w:t>
      </w:r>
      <w:proofErr w:type="spellEnd"/>
      <w:r w:rsidR="00C931DA" w:rsidRPr="007C5049">
        <w:rPr>
          <w:rFonts w:ascii="Times New Roman" w:hAnsi="Times New Roman" w:cs="Times New Roman"/>
          <w:i/>
          <w:iCs/>
          <w:sz w:val="24"/>
          <w:szCs w:val="24"/>
          <w:lang w:val="en-GB"/>
        </w:rPr>
        <w:t xml:space="preserve"> </w:t>
      </w:r>
      <w:r w:rsidRPr="007C5049">
        <w:rPr>
          <w:rFonts w:ascii="Times New Roman" w:hAnsi="Times New Roman" w:cs="Times New Roman"/>
          <w:i/>
          <w:iCs/>
          <w:sz w:val="24"/>
          <w:szCs w:val="24"/>
          <w:lang w:val="en-GB"/>
        </w:rPr>
        <w:t>- second year student</w:t>
      </w:r>
      <w:r w:rsidR="002B73F3">
        <w:rPr>
          <w:rFonts w:ascii="Times New Roman" w:hAnsi="Times New Roman" w:cs="Times New Roman"/>
          <w:i/>
          <w:iCs/>
          <w:sz w:val="24"/>
          <w:szCs w:val="24"/>
          <w:lang w:val="en-GB"/>
        </w:rPr>
        <w:t xml:space="preserve"> of </w:t>
      </w:r>
      <w:r w:rsidR="002B73F3">
        <w:rPr>
          <w:rFonts w:ascii="Times New Roman" w:hAnsi="Times New Roman" w:cs="Times New Roman"/>
          <w:i/>
          <w:iCs/>
          <w:sz w:val="24"/>
          <w:szCs w:val="24"/>
          <w:lang w:val="en-US"/>
        </w:rPr>
        <w:t>L</w:t>
      </w:r>
      <w:proofErr w:type="spellStart"/>
      <w:r w:rsidR="009750D4" w:rsidRPr="007C5049">
        <w:rPr>
          <w:rFonts w:ascii="Times New Roman" w:hAnsi="Times New Roman" w:cs="Times New Roman"/>
          <w:i/>
          <w:iCs/>
          <w:sz w:val="24"/>
          <w:szCs w:val="24"/>
          <w:lang w:val="en-GB"/>
        </w:rPr>
        <w:t>inguistics</w:t>
      </w:r>
      <w:proofErr w:type="spellEnd"/>
      <w:r w:rsidR="009750D4" w:rsidRPr="007C5049">
        <w:rPr>
          <w:rFonts w:ascii="Times New Roman" w:hAnsi="Times New Roman" w:cs="Times New Roman"/>
          <w:i/>
          <w:iCs/>
          <w:sz w:val="24"/>
          <w:szCs w:val="24"/>
          <w:lang w:val="en-GB"/>
        </w:rPr>
        <w:t>, Lomonosov MSU Branch in Dushanbe</w:t>
      </w:r>
      <w:r w:rsidR="00C931DA" w:rsidRPr="007C5049">
        <w:rPr>
          <w:rFonts w:ascii="Times New Roman" w:hAnsi="Times New Roman" w:cs="Times New Roman"/>
          <w:i/>
          <w:iCs/>
          <w:sz w:val="24"/>
          <w:szCs w:val="24"/>
          <w:lang w:val="en-GB"/>
        </w:rPr>
        <w:t>,</w:t>
      </w:r>
      <w:r w:rsidR="00C931DA" w:rsidRPr="002B73F3">
        <w:rPr>
          <w:rFonts w:ascii="Times New Roman" w:hAnsi="Times New Roman" w:cs="Times New Roman"/>
          <w:i/>
          <w:iCs/>
          <w:sz w:val="24"/>
          <w:szCs w:val="24"/>
          <w:lang w:val="en-US"/>
        </w:rPr>
        <w:t xml:space="preserve"> </w:t>
      </w:r>
      <w:r w:rsidR="006F7601">
        <w:fldChar w:fldCharType="begin"/>
      </w:r>
      <w:r w:rsidR="006F7601" w:rsidRPr="00621661">
        <w:rPr>
          <w:lang w:val="en-US"/>
          <w:rPrChange w:id="0" w:author="Пользователь Windows" w:date="2022-06-09T17:05:00Z">
            <w:rPr/>
          </w:rPrChange>
        </w:rPr>
        <w:instrText xml:space="preserve"> HYPERLINK "mailto:shamsidinovamadina9@gmail.com" </w:instrText>
      </w:r>
      <w:r w:rsidR="006F7601">
        <w:fldChar w:fldCharType="separate"/>
      </w:r>
      <w:r w:rsidR="00C931DA" w:rsidRPr="002B73F3">
        <w:rPr>
          <w:rStyle w:val="a8"/>
          <w:rFonts w:ascii="Times New Roman" w:hAnsi="Times New Roman" w:cs="Times New Roman"/>
          <w:i/>
          <w:iCs/>
          <w:sz w:val="24"/>
          <w:szCs w:val="24"/>
          <w:lang w:val="en-US"/>
        </w:rPr>
        <w:t>shamsidinovamadina9@gmail.com</w:t>
      </w:r>
      <w:r w:rsidR="006F7601">
        <w:rPr>
          <w:rStyle w:val="a8"/>
          <w:rFonts w:ascii="Times New Roman" w:hAnsi="Times New Roman" w:cs="Times New Roman"/>
          <w:i/>
          <w:iCs/>
          <w:sz w:val="24"/>
          <w:szCs w:val="24"/>
          <w:lang w:val="en-US"/>
        </w:rPr>
        <w:fldChar w:fldCharType="end"/>
      </w:r>
      <w:r w:rsidR="00C931DA" w:rsidRPr="002B73F3">
        <w:rPr>
          <w:rFonts w:ascii="Times New Roman" w:hAnsi="Times New Roman" w:cs="Times New Roman"/>
          <w:i/>
          <w:iCs/>
          <w:sz w:val="24"/>
          <w:szCs w:val="24"/>
          <w:lang w:val="en-US"/>
        </w:rPr>
        <w:t xml:space="preserve">, +992907708781. </w:t>
      </w:r>
    </w:p>
    <w:p w:rsidR="005D0EDC" w:rsidRPr="002B73F3" w:rsidRDefault="00716443" w:rsidP="00B617BB">
      <w:pPr>
        <w:spacing w:line="276" w:lineRule="auto"/>
        <w:jc w:val="both"/>
        <w:rPr>
          <w:rFonts w:ascii="Times New Roman" w:hAnsi="Times New Roman" w:cs="Times New Roman"/>
          <w:i/>
          <w:iCs/>
          <w:sz w:val="24"/>
          <w:szCs w:val="24"/>
        </w:rPr>
      </w:pPr>
      <w:r w:rsidRPr="007C5049">
        <w:rPr>
          <w:rFonts w:ascii="Times New Roman" w:hAnsi="Times New Roman" w:cs="Times New Roman"/>
          <w:i/>
          <w:iCs/>
          <w:sz w:val="24"/>
          <w:szCs w:val="24"/>
        </w:rPr>
        <w:t xml:space="preserve">Шамсидинова Мадина </w:t>
      </w:r>
      <w:proofErr w:type="spellStart"/>
      <w:r w:rsidRPr="007C5049">
        <w:rPr>
          <w:rFonts w:ascii="Times New Roman" w:hAnsi="Times New Roman" w:cs="Times New Roman"/>
          <w:i/>
          <w:iCs/>
          <w:sz w:val="24"/>
          <w:szCs w:val="24"/>
        </w:rPr>
        <w:t>Камолидиновна</w:t>
      </w:r>
      <w:proofErr w:type="spellEnd"/>
      <w:r w:rsidR="00697CF4" w:rsidRPr="007C5049">
        <w:rPr>
          <w:rFonts w:ascii="Times New Roman" w:hAnsi="Times New Roman" w:cs="Times New Roman"/>
          <w:i/>
          <w:iCs/>
          <w:sz w:val="24"/>
          <w:szCs w:val="24"/>
        </w:rPr>
        <w:t xml:space="preserve"> – студент 2-го курса </w:t>
      </w:r>
      <w:r w:rsidR="00E538ED" w:rsidRPr="007C5049">
        <w:rPr>
          <w:rFonts w:ascii="Times New Roman" w:hAnsi="Times New Roman" w:cs="Times New Roman"/>
          <w:i/>
          <w:iCs/>
          <w:sz w:val="24"/>
          <w:szCs w:val="24"/>
        </w:rPr>
        <w:t>направления «Лингвистика», филиал МГУ имени М.В. Ломоносова в городе Душанбе</w:t>
      </w:r>
      <w:r w:rsidR="005D0EDC" w:rsidRPr="002B73F3">
        <w:rPr>
          <w:rFonts w:ascii="Times New Roman" w:hAnsi="Times New Roman" w:cs="Times New Roman"/>
          <w:i/>
          <w:iCs/>
          <w:sz w:val="24"/>
          <w:szCs w:val="24"/>
        </w:rPr>
        <w:t xml:space="preserve">. </w:t>
      </w:r>
    </w:p>
    <w:p w:rsidR="00C931DA" w:rsidRPr="002B73F3" w:rsidRDefault="002061D0" w:rsidP="00B617BB">
      <w:pPr>
        <w:spacing w:line="276" w:lineRule="auto"/>
        <w:jc w:val="both"/>
        <w:rPr>
          <w:rFonts w:ascii="Times New Roman" w:hAnsi="Times New Roman" w:cs="Times New Roman"/>
          <w:i/>
          <w:iCs/>
          <w:sz w:val="24"/>
          <w:szCs w:val="24"/>
          <w:lang w:val="en-US"/>
        </w:rPr>
      </w:pPr>
      <w:proofErr w:type="spellStart"/>
      <w:r w:rsidRPr="002B73F3">
        <w:rPr>
          <w:rFonts w:ascii="Times New Roman" w:hAnsi="Times New Roman" w:cs="Times New Roman"/>
          <w:i/>
          <w:iCs/>
          <w:sz w:val="24"/>
          <w:szCs w:val="24"/>
          <w:lang w:val="en-US"/>
        </w:rPr>
        <w:t>Balkhova</w:t>
      </w:r>
      <w:proofErr w:type="spellEnd"/>
      <w:r w:rsidRPr="002B73F3">
        <w:rPr>
          <w:rFonts w:ascii="Times New Roman" w:hAnsi="Times New Roman" w:cs="Times New Roman"/>
          <w:i/>
          <w:iCs/>
          <w:sz w:val="24"/>
          <w:szCs w:val="24"/>
          <w:lang w:val="en-US"/>
        </w:rPr>
        <w:t xml:space="preserve"> Svetlana </w:t>
      </w:r>
      <w:proofErr w:type="spellStart"/>
      <w:r w:rsidRPr="002B73F3">
        <w:rPr>
          <w:rFonts w:ascii="Times New Roman" w:hAnsi="Times New Roman" w:cs="Times New Roman"/>
          <w:i/>
          <w:iCs/>
          <w:sz w:val="24"/>
          <w:szCs w:val="24"/>
          <w:lang w:val="en-US"/>
        </w:rPr>
        <w:t>Yakubovna</w:t>
      </w:r>
      <w:proofErr w:type="spellEnd"/>
      <w:r w:rsidR="006414C6" w:rsidRPr="007C5049">
        <w:rPr>
          <w:rFonts w:ascii="Times New Roman" w:hAnsi="Times New Roman" w:cs="Times New Roman"/>
          <w:i/>
          <w:iCs/>
          <w:sz w:val="24"/>
          <w:szCs w:val="24"/>
          <w:lang w:val="en-GB"/>
        </w:rPr>
        <w:t xml:space="preserve"> - PhD, Professor of  Linguistic Chair, </w:t>
      </w:r>
      <w:r w:rsidR="005D0EDC" w:rsidRPr="007C5049">
        <w:rPr>
          <w:rFonts w:ascii="Times New Roman" w:hAnsi="Times New Roman" w:cs="Times New Roman"/>
          <w:i/>
          <w:iCs/>
          <w:sz w:val="24"/>
          <w:szCs w:val="24"/>
          <w:lang w:val="en-GB"/>
        </w:rPr>
        <w:t xml:space="preserve">Lomonosov MSU Branch in Dushanbe, </w:t>
      </w:r>
      <w:r w:rsidR="006F7601">
        <w:fldChar w:fldCharType="begin"/>
      </w:r>
      <w:r w:rsidR="006F7601" w:rsidRPr="00621661">
        <w:rPr>
          <w:lang w:val="en-US"/>
          <w:rPrChange w:id="1" w:author="Пользователь Windows" w:date="2022-06-09T17:09:00Z">
            <w:rPr/>
          </w:rPrChange>
        </w:rPr>
        <w:instrText xml:space="preserve"> HYPERLINK "mailto:balkhovasvetlana@gmail.com" </w:instrText>
      </w:r>
      <w:r w:rsidR="006F7601">
        <w:fldChar w:fldCharType="separate"/>
      </w:r>
      <w:r w:rsidR="005D0EDC" w:rsidRPr="002B73F3">
        <w:rPr>
          <w:rStyle w:val="a8"/>
          <w:rFonts w:ascii="Times New Roman" w:hAnsi="Times New Roman" w:cs="Times New Roman"/>
          <w:i/>
          <w:iCs/>
          <w:sz w:val="24"/>
          <w:szCs w:val="24"/>
          <w:lang w:val="en-US"/>
        </w:rPr>
        <w:t>balkhovasvetlana@gmail.com</w:t>
      </w:r>
      <w:r w:rsidR="006F7601">
        <w:rPr>
          <w:rStyle w:val="a8"/>
          <w:rFonts w:ascii="Times New Roman" w:hAnsi="Times New Roman" w:cs="Times New Roman"/>
          <w:i/>
          <w:iCs/>
          <w:sz w:val="24"/>
          <w:szCs w:val="24"/>
          <w:lang w:val="en-US"/>
        </w:rPr>
        <w:fldChar w:fldCharType="end"/>
      </w:r>
      <w:r w:rsidR="005D0EDC" w:rsidRPr="002B73F3">
        <w:rPr>
          <w:rFonts w:ascii="Times New Roman" w:hAnsi="Times New Roman" w:cs="Times New Roman"/>
          <w:i/>
          <w:iCs/>
          <w:sz w:val="24"/>
          <w:szCs w:val="24"/>
          <w:lang w:val="en-US"/>
        </w:rPr>
        <w:t xml:space="preserve">, +992 918640909. </w:t>
      </w:r>
    </w:p>
    <w:p w:rsidR="00697CF4" w:rsidRPr="002B73F3" w:rsidRDefault="00697CF4" w:rsidP="00B617BB">
      <w:pPr>
        <w:spacing w:line="276" w:lineRule="auto"/>
        <w:jc w:val="both"/>
        <w:rPr>
          <w:rFonts w:ascii="Times New Roman" w:hAnsi="Times New Roman" w:cs="Times New Roman"/>
          <w:i/>
          <w:iCs/>
          <w:sz w:val="24"/>
          <w:szCs w:val="24"/>
        </w:rPr>
      </w:pPr>
      <w:proofErr w:type="spellStart"/>
      <w:r w:rsidRPr="007C5049">
        <w:rPr>
          <w:rFonts w:ascii="Times New Roman" w:hAnsi="Times New Roman" w:cs="Times New Roman"/>
          <w:i/>
          <w:iCs/>
          <w:sz w:val="24"/>
          <w:szCs w:val="24"/>
        </w:rPr>
        <w:t>Балхова</w:t>
      </w:r>
      <w:proofErr w:type="spellEnd"/>
      <w:r w:rsidRPr="007C5049">
        <w:rPr>
          <w:rFonts w:ascii="Times New Roman" w:hAnsi="Times New Roman" w:cs="Times New Roman"/>
          <w:i/>
          <w:iCs/>
          <w:sz w:val="24"/>
          <w:szCs w:val="24"/>
        </w:rPr>
        <w:t xml:space="preserve"> Светлана Якубовна</w:t>
      </w:r>
      <w:r w:rsidR="00E538ED" w:rsidRPr="007C5049">
        <w:rPr>
          <w:rFonts w:ascii="Times New Roman" w:hAnsi="Times New Roman" w:cs="Times New Roman"/>
          <w:i/>
          <w:iCs/>
          <w:sz w:val="24"/>
          <w:szCs w:val="24"/>
        </w:rPr>
        <w:t xml:space="preserve"> - </w:t>
      </w:r>
      <w:r w:rsidR="00B87D30" w:rsidRPr="007C5049">
        <w:rPr>
          <w:rFonts w:ascii="Times New Roman" w:hAnsi="Times New Roman" w:cs="Times New Roman"/>
          <w:i/>
          <w:iCs/>
          <w:sz w:val="24"/>
          <w:szCs w:val="24"/>
        </w:rPr>
        <w:t>Доктор филологических наук, профессор кафедры «Лингвистика», филиал МГУ имени М.В. Ломоносова в городе Душанбе</w:t>
      </w:r>
      <w:r w:rsidR="005D0EDC" w:rsidRPr="002B73F3">
        <w:rPr>
          <w:rFonts w:ascii="Times New Roman" w:hAnsi="Times New Roman" w:cs="Times New Roman"/>
          <w:i/>
          <w:iCs/>
          <w:sz w:val="24"/>
          <w:szCs w:val="24"/>
        </w:rPr>
        <w:t xml:space="preserve">. </w:t>
      </w:r>
    </w:p>
    <w:p w:rsidR="00596FC7" w:rsidRPr="007A4CED" w:rsidRDefault="00596FC7" w:rsidP="0038388B">
      <w:pPr>
        <w:spacing w:line="276" w:lineRule="auto"/>
        <w:rPr>
          <w:rFonts w:ascii="Times New Roman" w:hAnsi="Times New Roman" w:cs="Times New Roman"/>
          <w:sz w:val="28"/>
          <w:szCs w:val="28"/>
        </w:rPr>
      </w:pPr>
    </w:p>
    <w:p w:rsidR="00587516" w:rsidRPr="001C249C" w:rsidRDefault="00596FC7" w:rsidP="00596FC7">
      <w:pPr>
        <w:spacing w:line="276" w:lineRule="auto"/>
        <w:jc w:val="both"/>
        <w:rPr>
          <w:ins w:id="2" w:author="Пользователь Windows" w:date="2022-06-09T23:41:00Z"/>
          <w:rFonts w:ascii="Times New Roman" w:hAnsi="Times New Roman" w:cs="Times New Roman"/>
          <w:i/>
          <w:iCs/>
          <w:sz w:val="24"/>
          <w:szCs w:val="24"/>
          <w:lang w:val="en-GB"/>
        </w:rPr>
      </w:pPr>
      <w:r>
        <w:rPr>
          <w:rFonts w:ascii="Times New Roman" w:hAnsi="Times New Roman" w:cs="Times New Roman"/>
          <w:b/>
          <w:bCs/>
          <w:i/>
          <w:iCs/>
          <w:sz w:val="24"/>
          <w:szCs w:val="24"/>
          <w:lang w:val="en-GB"/>
        </w:rPr>
        <w:t xml:space="preserve">Article. </w:t>
      </w:r>
      <w:r w:rsidR="001C249C" w:rsidRPr="001C249C">
        <w:rPr>
          <w:rFonts w:ascii="Times New Roman" w:hAnsi="Times New Roman" w:cs="Times New Roman"/>
          <w:i/>
          <w:iCs/>
          <w:sz w:val="24"/>
          <w:szCs w:val="24"/>
          <w:lang w:val="en-GB"/>
        </w:rPr>
        <w:t>The article is devoted to t</w:t>
      </w:r>
      <w:r w:rsidR="00F4432F">
        <w:rPr>
          <w:rFonts w:ascii="Times New Roman" w:hAnsi="Times New Roman" w:cs="Times New Roman"/>
          <w:i/>
          <w:iCs/>
          <w:sz w:val="24"/>
          <w:szCs w:val="24"/>
          <w:lang w:val="en-GB"/>
        </w:rPr>
        <w:t>he analysis</w:t>
      </w:r>
      <w:r w:rsidR="00AE5337">
        <w:rPr>
          <w:rFonts w:ascii="Times New Roman" w:hAnsi="Times New Roman" w:cs="Times New Roman"/>
          <w:i/>
          <w:iCs/>
          <w:sz w:val="24"/>
          <w:szCs w:val="24"/>
          <w:lang w:val="en-GB"/>
        </w:rPr>
        <w:t xml:space="preserve"> of </w:t>
      </w:r>
      <w:r w:rsidR="00F4432F">
        <w:rPr>
          <w:rFonts w:ascii="Times New Roman" w:hAnsi="Times New Roman" w:cs="Times New Roman"/>
          <w:i/>
          <w:iCs/>
          <w:sz w:val="24"/>
          <w:szCs w:val="24"/>
          <w:lang w:val="en-GB"/>
        </w:rPr>
        <w:t xml:space="preserve">the </w:t>
      </w:r>
      <w:r w:rsidR="001C249C" w:rsidRPr="001C249C">
        <w:rPr>
          <w:rFonts w:ascii="Times New Roman" w:hAnsi="Times New Roman" w:cs="Times New Roman"/>
          <w:i/>
          <w:iCs/>
          <w:sz w:val="24"/>
          <w:szCs w:val="24"/>
          <w:lang w:val="en-GB"/>
        </w:rPr>
        <w:t xml:space="preserve">actual division of the sentence on the material of languages </w:t>
      </w:r>
      <w:r w:rsidR="001C249C" w:rsidRPr="00C431AC">
        <w:rPr>
          <w:rFonts w:ascii="Times New Roman" w:hAnsi="Times New Roman" w:cs="Times New Roman"/>
          <w:i/>
          <w:iCs/>
          <w:sz w:val="24"/>
          <w:szCs w:val="24"/>
          <w:lang w:val="en-GB"/>
        </w:rPr>
        <w:t>with different structures.</w:t>
      </w:r>
      <w:r w:rsidR="003437E8">
        <w:rPr>
          <w:rFonts w:ascii="Times New Roman" w:hAnsi="Times New Roman" w:cs="Times New Roman"/>
          <w:i/>
          <w:iCs/>
          <w:sz w:val="24"/>
          <w:szCs w:val="24"/>
          <w:lang w:val="en-GB"/>
        </w:rPr>
        <w:t xml:space="preserve"> The objective of the article is examining the structure of the sentences in Russian, Tajik and </w:t>
      </w:r>
      <w:r w:rsidR="00EE75AF">
        <w:rPr>
          <w:rFonts w:ascii="Times New Roman" w:hAnsi="Times New Roman" w:cs="Times New Roman"/>
          <w:i/>
          <w:iCs/>
          <w:sz w:val="24"/>
          <w:szCs w:val="24"/>
          <w:lang w:val="en-GB"/>
        </w:rPr>
        <w:t>English languages in comparative aspects</w:t>
      </w:r>
      <w:r w:rsidR="00574377">
        <w:rPr>
          <w:rFonts w:ascii="Times New Roman" w:hAnsi="Times New Roman" w:cs="Times New Roman"/>
          <w:i/>
          <w:iCs/>
          <w:sz w:val="24"/>
          <w:szCs w:val="24"/>
          <w:lang w:val="en-GB"/>
        </w:rPr>
        <w:t xml:space="preserve">; revealing peculiarities of the structural-grammatical and actual aspects of studying </w:t>
      </w:r>
      <w:r w:rsidR="00006AB5">
        <w:rPr>
          <w:rFonts w:ascii="Times New Roman" w:hAnsi="Times New Roman" w:cs="Times New Roman"/>
          <w:i/>
          <w:iCs/>
          <w:sz w:val="24"/>
          <w:szCs w:val="24"/>
          <w:lang w:val="en-GB"/>
        </w:rPr>
        <w:t xml:space="preserve">the words order in sentences of the compared languages. </w:t>
      </w:r>
    </w:p>
    <w:p w:rsidR="00F81EC7" w:rsidRPr="001C249C" w:rsidRDefault="00F81EC7" w:rsidP="00596FC7">
      <w:pPr>
        <w:spacing w:line="276" w:lineRule="auto"/>
        <w:jc w:val="both"/>
        <w:rPr>
          <w:rFonts w:ascii="Times New Roman" w:hAnsi="Times New Roman" w:cs="Times New Roman"/>
          <w:i/>
          <w:iCs/>
          <w:sz w:val="24"/>
          <w:szCs w:val="24"/>
          <w:lang w:val="en-GB"/>
        </w:rPr>
      </w:pPr>
      <w:r>
        <w:rPr>
          <w:rFonts w:ascii="Times New Roman" w:hAnsi="Times New Roman" w:cs="Times New Roman"/>
          <w:b/>
          <w:bCs/>
          <w:i/>
          <w:iCs/>
          <w:sz w:val="24"/>
          <w:szCs w:val="24"/>
          <w:lang w:val="en-GB"/>
        </w:rPr>
        <w:t xml:space="preserve">Key words: </w:t>
      </w:r>
      <w:r w:rsidR="001C249C">
        <w:rPr>
          <w:rFonts w:ascii="Times New Roman" w:hAnsi="Times New Roman" w:cs="Times New Roman"/>
          <w:i/>
          <w:iCs/>
          <w:sz w:val="24"/>
          <w:szCs w:val="24"/>
          <w:lang w:val="en-GB"/>
        </w:rPr>
        <w:t xml:space="preserve">actual division of the sentence, </w:t>
      </w:r>
      <w:r w:rsidR="004C4A94">
        <w:rPr>
          <w:rFonts w:ascii="Times New Roman" w:hAnsi="Times New Roman" w:cs="Times New Roman"/>
          <w:i/>
          <w:iCs/>
          <w:sz w:val="24"/>
          <w:szCs w:val="24"/>
          <w:lang w:val="en-GB"/>
        </w:rPr>
        <w:t xml:space="preserve">theme, </w:t>
      </w:r>
      <w:proofErr w:type="spellStart"/>
      <w:r w:rsidR="004C4A94">
        <w:rPr>
          <w:rFonts w:ascii="Times New Roman" w:hAnsi="Times New Roman" w:cs="Times New Roman"/>
          <w:i/>
          <w:iCs/>
          <w:sz w:val="24"/>
          <w:szCs w:val="24"/>
          <w:lang w:val="en-GB"/>
        </w:rPr>
        <w:t>rheme</w:t>
      </w:r>
      <w:proofErr w:type="spellEnd"/>
      <w:r w:rsidR="004C4A94">
        <w:rPr>
          <w:rFonts w:ascii="Times New Roman" w:hAnsi="Times New Roman" w:cs="Times New Roman"/>
          <w:i/>
          <w:iCs/>
          <w:sz w:val="24"/>
          <w:szCs w:val="24"/>
          <w:lang w:val="en-GB"/>
        </w:rPr>
        <w:t>, Tajik language, Russian language, English language</w:t>
      </w:r>
      <w:r w:rsidR="005F1C33">
        <w:rPr>
          <w:rFonts w:ascii="Times New Roman" w:hAnsi="Times New Roman" w:cs="Times New Roman"/>
          <w:i/>
          <w:iCs/>
          <w:sz w:val="24"/>
          <w:szCs w:val="24"/>
          <w:lang w:val="en-GB"/>
        </w:rPr>
        <w:t xml:space="preserve">, old information, new information, analysis. </w:t>
      </w:r>
    </w:p>
    <w:p w:rsidR="00F81EC7" w:rsidRPr="00596FC7" w:rsidRDefault="00F81EC7" w:rsidP="00596FC7">
      <w:pPr>
        <w:spacing w:line="276" w:lineRule="auto"/>
        <w:jc w:val="both"/>
        <w:rPr>
          <w:rFonts w:ascii="Times New Roman" w:hAnsi="Times New Roman" w:cs="Times New Roman"/>
          <w:b/>
          <w:bCs/>
          <w:i/>
          <w:iCs/>
          <w:sz w:val="24"/>
          <w:szCs w:val="24"/>
          <w:lang w:val="en-GB"/>
        </w:rPr>
      </w:pPr>
    </w:p>
    <w:p w:rsidR="00135553" w:rsidRDefault="00596FC7" w:rsidP="00596FC7">
      <w:pPr>
        <w:spacing w:line="276" w:lineRule="auto"/>
        <w:jc w:val="both"/>
        <w:rPr>
          <w:ins w:id="3" w:author="Пользователь Windows" w:date="2022-06-09T23:51:00Z"/>
          <w:rFonts w:ascii="Times New Roman" w:hAnsi="Times New Roman" w:cs="Times New Roman"/>
          <w:b/>
          <w:bCs/>
          <w:i/>
          <w:iCs/>
          <w:sz w:val="24"/>
          <w:szCs w:val="24"/>
        </w:rPr>
      </w:pPr>
      <w:r w:rsidRPr="00596FC7">
        <w:rPr>
          <w:rFonts w:ascii="Times New Roman" w:hAnsi="Times New Roman" w:cs="Times New Roman"/>
          <w:b/>
          <w:bCs/>
          <w:i/>
          <w:iCs/>
          <w:sz w:val="24"/>
          <w:szCs w:val="24"/>
        </w:rPr>
        <w:t xml:space="preserve">Аннотация. </w:t>
      </w:r>
      <w:r w:rsidR="00952967" w:rsidRPr="00135553">
        <w:rPr>
          <w:rFonts w:ascii="Times New Roman" w:hAnsi="Times New Roman" w:cs="Times New Roman"/>
          <w:i/>
          <w:iCs/>
          <w:sz w:val="24"/>
          <w:szCs w:val="24"/>
        </w:rPr>
        <w:t>Статья посвящена анализу актуального членения</w:t>
      </w:r>
      <w:r w:rsidR="00CA0FA0">
        <w:rPr>
          <w:rFonts w:ascii="Times New Roman" w:hAnsi="Times New Roman" w:cs="Times New Roman"/>
          <w:i/>
          <w:iCs/>
          <w:sz w:val="24"/>
          <w:szCs w:val="24"/>
        </w:rPr>
        <w:t xml:space="preserve"> предложения </w:t>
      </w:r>
      <w:proofErr w:type="spellStart"/>
      <w:r w:rsidR="00CA0FA0">
        <w:rPr>
          <w:rFonts w:ascii="Times New Roman" w:hAnsi="Times New Roman" w:cs="Times New Roman"/>
          <w:i/>
          <w:iCs/>
          <w:sz w:val="24"/>
          <w:szCs w:val="24"/>
        </w:rPr>
        <w:t>разноструктурных</w:t>
      </w:r>
      <w:proofErr w:type="spellEnd"/>
      <w:r w:rsidR="00CA0FA0">
        <w:rPr>
          <w:rFonts w:ascii="Times New Roman" w:hAnsi="Times New Roman" w:cs="Times New Roman"/>
          <w:i/>
          <w:iCs/>
          <w:sz w:val="24"/>
          <w:szCs w:val="24"/>
        </w:rPr>
        <w:t xml:space="preserve"> языков на материале английского, русского и таджикского языков, используя сравнительный метод</w:t>
      </w:r>
      <w:r w:rsidR="007639E8">
        <w:rPr>
          <w:rFonts w:ascii="Times New Roman" w:hAnsi="Times New Roman" w:cs="Times New Roman"/>
          <w:i/>
          <w:iCs/>
          <w:sz w:val="24"/>
          <w:szCs w:val="24"/>
        </w:rPr>
        <w:t xml:space="preserve">. Цель статьи раскрыть особенности структурно-грамматических </w:t>
      </w:r>
      <w:r w:rsidR="006B2E8E">
        <w:rPr>
          <w:rFonts w:ascii="Times New Roman" w:hAnsi="Times New Roman" w:cs="Times New Roman"/>
          <w:i/>
          <w:iCs/>
          <w:sz w:val="24"/>
          <w:szCs w:val="24"/>
        </w:rPr>
        <w:t xml:space="preserve">и актуальных аспектов порядка слов в предложениях сравниваемых языков. </w:t>
      </w:r>
    </w:p>
    <w:p w:rsidR="00F81EC7" w:rsidRPr="00FF02D4" w:rsidRDefault="00F81EC7" w:rsidP="00596FC7">
      <w:pPr>
        <w:spacing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Ключевые слова: </w:t>
      </w:r>
      <w:r w:rsidR="00922DD7" w:rsidRPr="00FF02D4">
        <w:rPr>
          <w:rFonts w:ascii="Times New Roman" w:hAnsi="Times New Roman" w:cs="Times New Roman"/>
          <w:i/>
          <w:iCs/>
          <w:sz w:val="24"/>
          <w:szCs w:val="24"/>
        </w:rPr>
        <w:t>актуальное членение предложения, тема, рема, таджикский</w:t>
      </w:r>
      <w:r w:rsidR="00E10B8D">
        <w:rPr>
          <w:rFonts w:ascii="Times New Roman" w:hAnsi="Times New Roman" w:cs="Times New Roman"/>
          <w:i/>
          <w:iCs/>
          <w:sz w:val="24"/>
          <w:szCs w:val="24"/>
          <w:lang w:val="en-GB"/>
        </w:rPr>
        <w:t xml:space="preserve"> </w:t>
      </w:r>
      <w:r w:rsidR="00E10B8D">
        <w:rPr>
          <w:rFonts w:ascii="Times New Roman" w:hAnsi="Times New Roman" w:cs="Times New Roman"/>
          <w:i/>
          <w:iCs/>
          <w:sz w:val="24"/>
          <w:szCs w:val="24"/>
        </w:rPr>
        <w:t xml:space="preserve">язык, </w:t>
      </w:r>
      <w:r w:rsidR="00922DD7" w:rsidRPr="00FF02D4">
        <w:rPr>
          <w:rFonts w:ascii="Times New Roman" w:hAnsi="Times New Roman" w:cs="Times New Roman"/>
          <w:i/>
          <w:iCs/>
          <w:sz w:val="24"/>
          <w:szCs w:val="24"/>
        </w:rPr>
        <w:t>русский</w:t>
      </w:r>
      <w:r w:rsidR="00E10B8D">
        <w:rPr>
          <w:rFonts w:ascii="Times New Roman" w:hAnsi="Times New Roman" w:cs="Times New Roman"/>
          <w:i/>
          <w:iCs/>
          <w:sz w:val="24"/>
          <w:szCs w:val="24"/>
        </w:rPr>
        <w:t xml:space="preserve"> язык, </w:t>
      </w:r>
      <w:r w:rsidR="00922DD7" w:rsidRPr="00FF02D4">
        <w:rPr>
          <w:rFonts w:ascii="Times New Roman" w:hAnsi="Times New Roman" w:cs="Times New Roman"/>
          <w:i/>
          <w:iCs/>
          <w:sz w:val="24"/>
          <w:szCs w:val="24"/>
        </w:rPr>
        <w:t>английский</w:t>
      </w:r>
      <w:r w:rsidR="00E10B8D">
        <w:rPr>
          <w:rFonts w:ascii="Times New Roman" w:hAnsi="Times New Roman" w:cs="Times New Roman"/>
          <w:i/>
          <w:iCs/>
          <w:sz w:val="24"/>
          <w:szCs w:val="24"/>
        </w:rPr>
        <w:t xml:space="preserve"> язык, </w:t>
      </w:r>
      <w:r w:rsidR="00605FF7">
        <w:rPr>
          <w:rFonts w:ascii="Times New Roman" w:hAnsi="Times New Roman" w:cs="Times New Roman"/>
          <w:i/>
          <w:iCs/>
          <w:sz w:val="24"/>
          <w:szCs w:val="24"/>
        </w:rPr>
        <w:t>старая информация, новая информация, анализ</w:t>
      </w:r>
      <w:r w:rsidR="00E6326C">
        <w:rPr>
          <w:rFonts w:ascii="Times New Roman" w:hAnsi="Times New Roman" w:cs="Times New Roman"/>
          <w:i/>
          <w:iCs/>
          <w:sz w:val="24"/>
          <w:szCs w:val="24"/>
        </w:rPr>
        <w:t xml:space="preserve">. </w:t>
      </w:r>
    </w:p>
    <w:p w:rsidR="00716443" w:rsidRPr="00263AEC" w:rsidRDefault="00716443" w:rsidP="005F1C33">
      <w:pPr>
        <w:spacing w:line="276" w:lineRule="auto"/>
        <w:jc w:val="both"/>
        <w:rPr>
          <w:rFonts w:ascii="Times New Roman" w:hAnsi="Times New Roman" w:cs="Times New Roman"/>
          <w:sz w:val="24"/>
          <w:szCs w:val="24"/>
        </w:rPr>
      </w:pPr>
    </w:p>
    <w:p w:rsidR="00B76C1E" w:rsidRDefault="00B01A37" w:rsidP="001D194F">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More than a centenary have passed since theoretical linguistics started discussing the phenomenon of actual division of the sentence</w:t>
      </w:r>
      <w:r w:rsidR="004576CC">
        <w:rPr>
          <w:rFonts w:ascii="Times New Roman" w:hAnsi="Times New Roman" w:cs="Times New Roman"/>
          <w:sz w:val="24"/>
          <w:szCs w:val="24"/>
          <w:lang w:val="en-US"/>
        </w:rPr>
        <w:t>. I</w:t>
      </w:r>
      <w:r>
        <w:rPr>
          <w:rFonts w:ascii="Times New Roman" w:hAnsi="Times New Roman" w:cs="Times New Roman"/>
          <w:sz w:val="24"/>
          <w:szCs w:val="24"/>
          <w:lang w:val="en-US"/>
        </w:rPr>
        <w:t xml:space="preserve">t is the period, which is more than enough to try to fully understand and figure out the nature of this phenomenon in the language. But, despite the </w:t>
      </w:r>
      <w:r w:rsidRPr="002B73F3">
        <w:rPr>
          <w:rFonts w:ascii="Times New Roman" w:hAnsi="Times New Roman" w:cs="Times New Roman"/>
          <w:sz w:val="24"/>
          <w:szCs w:val="24"/>
          <w:lang w:val="en-US"/>
        </w:rPr>
        <w:t>abundance of works on this topic,</w:t>
      </w:r>
      <w:r>
        <w:rPr>
          <w:rFonts w:ascii="Times New Roman" w:hAnsi="Times New Roman" w:cs="Times New Roman"/>
          <w:sz w:val="24"/>
          <w:szCs w:val="24"/>
          <w:lang w:val="en-US"/>
        </w:rPr>
        <w:t xml:space="preserve"> there is still a lot of misunderstood, unsolved facts for science, that’s, there is still a distance to travel. </w:t>
      </w:r>
      <w:r w:rsidR="00681070" w:rsidRPr="002B73F3">
        <w:rPr>
          <w:rFonts w:ascii="Times New Roman" w:hAnsi="Times New Roman" w:cs="Times New Roman"/>
          <w:sz w:val="24"/>
          <w:szCs w:val="24"/>
          <w:lang w:val="en-US"/>
        </w:rPr>
        <w:t xml:space="preserve">The relevance of the topic of our article is due to the </w:t>
      </w:r>
      <w:r w:rsidR="00681070">
        <w:rPr>
          <w:rFonts w:ascii="Times New Roman" w:hAnsi="Times New Roman" w:cs="Times New Roman"/>
          <w:sz w:val="24"/>
          <w:szCs w:val="24"/>
          <w:lang w:val="en-US"/>
        </w:rPr>
        <w:t xml:space="preserve">fact that nowadays linguists draw special attention to the phenomenon of actual division of the sentence, since this topic has not been fully studied and there are many inaccuracies in its understanding. Especially, there </w:t>
      </w:r>
      <w:r w:rsidR="00930E84">
        <w:rPr>
          <w:rFonts w:ascii="Times New Roman" w:hAnsi="Times New Roman" w:cs="Times New Roman"/>
          <w:sz w:val="24"/>
          <w:szCs w:val="24"/>
          <w:lang w:val="en-US"/>
        </w:rPr>
        <w:t>are</w:t>
      </w:r>
      <w:r w:rsidR="00681070">
        <w:rPr>
          <w:rFonts w:ascii="Times New Roman" w:hAnsi="Times New Roman" w:cs="Times New Roman"/>
          <w:sz w:val="24"/>
          <w:szCs w:val="24"/>
          <w:lang w:val="en-US"/>
        </w:rPr>
        <w:t xml:space="preserve"> </w:t>
      </w:r>
      <w:r w:rsidR="00930E84">
        <w:rPr>
          <w:rFonts w:ascii="Times New Roman" w:hAnsi="Times New Roman" w:cs="Times New Roman"/>
          <w:sz w:val="24"/>
          <w:szCs w:val="24"/>
          <w:lang w:val="en-US"/>
        </w:rPr>
        <w:t>few</w:t>
      </w:r>
      <w:r w:rsidR="00681070">
        <w:rPr>
          <w:rFonts w:ascii="Times New Roman" w:hAnsi="Times New Roman" w:cs="Times New Roman"/>
          <w:sz w:val="24"/>
          <w:szCs w:val="24"/>
          <w:lang w:val="en-US"/>
        </w:rPr>
        <w:t xml:space="preserve"> work</w:t>
      </w:r>
      <w:r w:rsidR="00930E84">
        <w:rPr>
          <w:rFonts w:ascii="Times New Roman" w:hAnsi="Times New Roman" w:cs="Times New Roman"/>
          <w:sz w:val="24"/>
          <w:szCs w:val="24"/>
          <w:lang w:val="en-US"/>
        </w:rPr>
        <w:t>s</w:t>
      </w:r>
      <w:r w:rsidR="00681070">
        <w:rPr>
          <w:rFonts w:ascii="Times New Roman" w:hAnsi="Times New Roman" w:cs="Times New Roman"/>
          <w:sz w:val="24"/>
          <w:szCs w:val="24"/>
          <w:lang w:val="en-US"/>
        </w:rPr>
        <w:t xml:space="preserve"> on comparative analysis of the structure of actual division of the sentence on the material of Tajik, Russian and English languages. </w:t>
      </w:r>
      <w:r w:rsidR="004576CC" w:rsidRPr="002B73F3">
        <w:rPr>
          <w:rFonts w:ascii="Times New Roman" w:hAnsi="Times New Roman" w:cs="Times New Roman"/>
          <w:sz w:val="24"/>
          <w:szCs w:val="24"/>
          <w:lang w:val="en-US"/>
        </w:rPr>
        <w:t>Our wo</w:t>
      </w:r>
      <w:r w:rsidR="004576CC">
        <w:rPr>
          <w:rFonts w:ascii="Times New Roman" w:hAnsi="Times New Roman" w:cs="Times New Roman"/>
          <w:sz w:val="24"/>
          <w:szCs w:val="24"/>
          <w:lang w:val="en-US"/>
        </w:rPr>
        <w:t>rk presents an attempt to analyz</w:t>
      </w:r>
      <w:r w:rsidR="004576CC" w:rsidRPr="002B73F3">
        <w:rPr>
          <w:rFonts w:ascii="Times New Roman" w:hAnsi="Times New Roman" w:cs="Times New Roman"/>
          <w:sz w:val="24"/>
          <w:szCs w:val="24"/>
          <w:lang w:val="en-US"/>
        </w:rPr>
        <w:t>e and compare the structure of the actual division of the sentence on the material of languages with different structures.</w:t>
      </w:r>
      <w:r w:rsidR="004576CC">
        <w:rPr>
          <w:rFonts w:ascii="Times New Roman" w:hAnsi="Times New Roman" w:cs="Times New Roman"/>
          <w:sz w:val="24"/>
          <w:szCs w:val="24"/>
          <w:lang w:val="en-US"/>
        </w:rPr>
        <w:t xml:space="preserve"> In our work, we relied on the information about the structure of sentences in the compared languages, namely, on the material of </w:t>
      </w:r>
      <w:r w:rsidR="00B76C1E">
        <w:rPr>
          <w:rFonts w:ascii="Times New Roman" w:hAnsi="Times New Roman" w:cs="Times New Roman"/>
          <w:sz w:val="24"/>
          <w:szCs w:val="24"/>
          <w:lang w:val="en-US"/>
        </w:rPr>
        <w:t>different structural languages.</w:t>
      </w:r>
    </w:p>
    <w:p w:rsidR="0040632D" w:rsidRPr="00280760" w:rsidDel="0044585B" w:rsidRDefault="0040632D" w:rsidP="00280760">
      <w:pPr>
        <w:spacing w:line="276" w:lineRule="auto"/>
        <w:ind w:firstLine="527"/>
        <w:jc w:val="both"/>
        <w:rPr>
          <w:del w:id="4" w:author="Пользователь Windows" w:date="2022-06-10T00:32:00Z"/>
          <w:rFonts w:ascii="Times New Roman" w:hAnsi="Times New Roman" w:cs="Times New Roman"/>
          <w:sz w:val="24"/>
          <w:szCs w:val="24"/>
          <w:lang w:val="en-US"/>
        </w:rPr>
      </w:pPr>
      <w:r w:rsidRPr="002B73F3">
        <w:rPr>
          <w:rFonts w:ascii="Times New Roman" w:hAnsi="Times New Roman" w:cs="Times New Roman"/>
          <w:sz w:val="24"/>
          <w:szCs w:val="24"/>
          <w:lang w:val="en-US"/>
        </w:rPr>
        <w:lastRenderedPageBreak/>
        <w:t xml:space="preserve">The theory of actual division of the sentence was first </w:t>
      </w:r>
      <w:r w:rsidR="00B76C1E">
        <w:rPr>
          <w:rFonts w:ascii="Times New Roman" w:hAnsi="Times New Roman" w:cs="Times New Roman"/>
          <w:sz w:val="24"/>
          <w:szCs w:val="24"/>
          <w:lang w:val="en-US"/>
        </w:rPr>
        <w:t>established</w:t>
      </w:r>
      <w:r w:rsidRPr="002B73F3">
        <w:rPr>
          <w:rFonts w:ascii="Times New Roman" w:hAnsi="Times New Roman" w:cs="Times New Roman"/>
          <w:sz w:val="24"/>
          <w:szCs w:val="24"/>
          <w:lang w:val="en-US"/>
        </w:rPr>
        <w:t xml:space="preserve"> by the Prague linguistic school. </w:t>
      </w:r>
      <w:r w:rsidR="00B76C1E">
        <w:rPr>
          <w:rFonts w:ascii="Times New Roman" w:hAnsi="Times New Roman" w:cs="Times New Roman"/>
          <w:sz w:val="24"/>
          <w:szCs w:val="24"/>
          <w:lang w:val="en-US"/>
        </w:rPr>
        <w:t xml:space="preserve">The inability to clearly define the approach of linguists to understand the phenomenon of actual division is the distinctive </w:t>
      </w:r>
      <w:r w:rsidR="00E51EB2">
        <w:rPr>
          <w:rFonts w:ascii="Times New Roman" w:hAnsi="Times New Roman" w:cs="Times New Roman"/>
          <w:sz w:val="24"/>
          <w:szCs w:val="24"/>
          <w:lang w:val="en-US"/>
        </w:rPr>
        <w:t xml:space="preserve">feature of </w:t>
      </w:r>
      <w:r w:rsidR="00E51EB2" w:rsidRPr="002B73F3">
        <w:rPr>
          <w:rFonts w:ascii="Times New Roman" w:hAnsi="Times New Roman" w:cs="Times New Roman"/>
          <w:sz w:val="24"/>
          <w:szCs w:val="24"/>
          <w:lang w:val="en-US"/>
        </w:rPr>
        <w:t>Prague researchers</w:t>
      </w:r>
      <w:r w:rsidR="00E51EB2">
        <w:rPr>
          <w:rFonts w:ascii="Times New Roman" w:hAnsi="Times New Roman" w:cs="Times New Roman"/>
          <w:sz w:val="24"/>
          <w:szCs w:val="24"/>
          <w:lang w:val="en-US"/>
        </w:rPr>
        <w:t xml:space="preserve">. From one side, scientists have created a significant basis for further research, but from the opposite side </w:t>
      </w:r>
      <w:r w:rsidR="00E51EB2" w:rsidRPr="002B73F3">
        <w:rPr>
          <w:rFonts w:ascii="Times New Roman" w:hAnsi="Times New Roman" w:cs="Times New Roman"/>
          <w:sz w:val="24"/>
          <w:szCs w:val="24"/>
          <w:lang w:val="en-US"/>
        </w:rPr>
        <w:t xml:space="preserve">their concepts and views are multidimensional, </w:t>
      </w:r>
      <w:r w:rsidR="00E51EB2">
        <w:rPr>
          <w:rFonts w:ascii="Times New Roman" w:hAnsi="Times New Roman" w:cs="Times New Roman"/>
          <w:sz w:val="24"/>
          <w:szCs w:val="24"/>
          <w:lang w:val="en-US"/>
        </w:rPr>
        <w:t>indivisible</w:t>
      </w:r>
      <w:r w:rsidR="00E51EB2" w:rsidRPr="002B73F3">
        <w:rPr>
          <w:rFonts w:ascii="Times New Roman" w:hAnsi="Times New Roman" w:cs="Times New Roman"/>
          <w:sz w:val="24"/>
          <w:szCs w:val="24"/>
          <w:lang w:val="en-US"/>
        </w:rPr>
        <w:t xml:space="preserve"> and of a general nature.</w:t>
      </w:r>
      <w:r w:rsidR="00E51EB2">
        <w:rPr>
          <w:rFonts w:ascii="Times New Roman" w:hAnsi="Times New Roman" w:cs="Times New Roman"/>
          <w:sz w:val="24"/>
          <w:szCs w:val="24"/>
          <w:lang w:val="en-US"/>
        </w:rPr>
        <w:t xml:space="preserve"> It is well-known that, one </w:t>
      </w:r>
      <w:r w:rsidR="00B02597" w:rsidRPr="002B73F3">
        <w:rPr>
          <w:rFonts w:ascii="Times New Roman" w:hAnsi="Times New Roman" w:cs="Times New Roman"/>
          <w:sz w:val="24"/>
          <w:szCs w:val="24"/>
          <w:lang w:val="en-US"/>
        </w:rPr>
        <w:t>of the first attempts to analyze linguistically the contextually relevant communicative semantics of the sentence was undertaken by the scholars of the Prague Ling</w:t>
      </w:r>
      <w:r w:rsidR="00E51EB2">
        <w:rPr>
          <w:rFonts w:ascii="Times New Roman" w:hAnsi="Times New Roman" w:cs="Times New Roman"/>
          <w:sz w:val="24"/>
          <w:szCs w:val="24"/>
          <w:lang w:val="en-US"/>
        </w:rPr>
        <w:t>u</w:t>
      </w:r>
      <w:r w:rsidR="00B02597" w:rsidRPr="002B73F3">
        <w:rPr>
          <w:rFonts w:ascii="Times New Roman" w:hAnsi="Times New Roman" w:cs="Times New Roman"/>
          <w:sz w:val="24"/>
          <w:szCs w:val="24"/>
          <w:lang w:val="en-US"/>
        </w:rPr>
        <w:t xml:space="preserve">istic Circle at the beginning of the 20th century. </w:t>
      </w:r>
      <w:r w:rsidR="00EB2306">
        <w:rPr>
          <w:rFonts w:ascii="Times New Roman" w:hAnsi="Times New Roman" w:cs="Times New Roman"/>
          <w:sz w:val="24"/>
          <w:szCs w:val="24"/>
          <w:lang w:val="en-US"/>
        </w:rPr>
        <w:t xml:space="preserve">The first linguist who tried to describe </w:t>
      </w:r>
      <w:r w:rsidR="00EB2306" w:rsidRPr="002B73F3">
        <w:rPr>
          <w:rFonts w:ascii="Times New Roman" w:hAnsi="Times New Roman" w:cs="Times New Roman"/>
          <w:sz w:val="24"/>
          <w:szCs w:val="24"/>
          <w:lang w:val="en-US"/>
        </w:rPr>
        <w:t>the informative value of different parts of the sentence in the actual process of communication, making the informative perspective of an utterance and showing which component of the denoted situation is informationally more important from the point of view of the speaker</w:t>
      </w:r>
      <w:r w:rsidR="00EB2306">
        <w:rPr>
          <w:rFonts w:ascii="Times New Roman" w:hAnsi="Times New Roman" w:cs="Times New Roman"/>
          <w:sz w:val="24"/>
          <w:szCs w:val="24"/>
          <w:lang w:val="en-US"/>
        </w:rPr>
        <w:t xml:space="preserve"> was the </w:t>
      </w:r>
      <w:r w:rsidR="00EB2306" w:rsidRPr="002B73F3">
        <w:rPr>
          <w:rFonts w:ascii="Times New Roman" w:hAnsi="Times New Roman" w:cs="Times New Roman"/>
          <w:sz w:val="24"/>
          <w:szCs w:val="24"/>
          <w:lang w:val="en-US"/>
        </w:rPr>
        <w:t xml:space="preserve">Czech linguist </w:t>
      </w:r>
      <w:proofErr w:type="spellStart"/>
      <w:r w:rsidR="00EB2306" w:rsidRPr="002B73F3">
        <w:rPr>
          <w:rFonts w:ascii="Times New Roman" w:hAnsi="Times New Roman" w:cs="Times New Roman"/>
          <w:sz w:val="24"/>
          <w:szCs w:val="24"/>
          <w:lang w:val="en-US"/>
        </w:rPr>
        <w:t>Vilém</w:t>
      </w:r>
      <w:proofErr w:type="spellEnd"/>
      <w:r w:rsidR="00EB2306" w:rsidRPr="002B73F3">
        <w:rPr>
          <w:rFonts w:ascii="Times New Roman" w:hAnsi="Times New Roman" w:cs="Times New Roman"/>
          <w:sz w:val="24"/>
          <w:szCs w:val="24"/>
          <w:lang w:val="en-US"/>
        </w:rPr>
        <w:t xml:space="preserve"> </w:t>
      </w:r>
      <w:proofErr w:type="spellStart"/>
      <w:r w:rsidR="00EB2306" w:rsidRPr="002B73F3">
        <w:rPr>
          <w:rFonts w:ascii="Times New Roman" w:hAnsi="Times New Roman" w:cs="Times New Roman"/>
          <w:sz w:val="24"/>
          <w:szCs w:val="24"/>
          <w:lang w:val="en-US"/>
        </w:rPr>
        <w:t>Mathesius</w:t>
      </w:r>
      <w:proofErr w:type="spellEnd"/>
      <w:r w:rsidR="00EB2306">
        <w:rPr>
          <w:rFonts w:ascii="Times New Roman" w:hAnsi="Times New Roman" w:cs="Times New Roman"/>
          <w:sz w:val="24"/>
          <w:szCs w:val="24"/>
          <w:lang w:val="en-US"/>
        </w:rPr>
        <w:t xml:space="preserve">. According to the model of </w:t>
      </w:r>
      <w:r w:rsidR="00EB2306" w:rsidRPr="002B73F3">
        <w:rPr>
          <w:rFonts w:ascii="Times New Roman" w:hAnsi="Times New Roman" w:cs="Times New Roman"/>
          <w:sz w:val="24"/>
          <w:szCs w:val="24"/>
          <w:lang w:val="en-US"/>
        </w:rPr>
        <w:t>grammatical, or nominative division of the sentence the idea of the so-called “actual division” of the sentence was put forward.</w:t>
      </w:r>
      <w:r w:rsidR="00EB2306">
        <w:rPr>
          <w:rFonts w:ascii="Times New Roman" w:hAnsi="Times New Roman" w:cs="Times New Roman"/>
          <w:sz w:val="24"/>
          <w:szCs w:val="24"/>
          <w:lang w:val="en-US"/>
        </w:rPr>
        <w:t xml:space="preserve"> </w:t>
      </w:r>
      <w:r w:rsidR="00B02597" w:rsidRPr="002B73F3">
        <w:rPr>
          <w:rFonts w:ascii="Times New Roman" w:hAnsi="Times New Roman" w:cs="Times New Roman"/>
          <w:sz w:val="24"/>
          <w:szCs w:val="24"/>
          <w:lang w:val="en-US"/>
        </w:rPr>
        <w:t>This linguistic theory is known as the functional analysis of the sentence, the communicative analysis, the actual division analysis, or the informative perspective analysis.</w:t>
      </w:r>
      <w:r w:rsidR="00A7600A" w:rsidRPr="001B4F73">
        <w:rPr>
          <w:rFonts w:ascii="Times New Roman" w:hAnsi="Times New Roman" w:cs="Times New Roman"/>
          <w:sz w:val="24"/>
          <w:szCs w:val="24"/>
          <w:lang w:val="en-GB"/>
        </w:rPr>
        <w:t xml:space="preserve"> </w:t>
      </w:r>
      <w:r w:rsidR="005845E2">
        <w:rPr>
          <w:rFonts w:ascii="Times New Roman" w:hAnsi="Times New Roman" w:cs="Times New Roman"/>
          <w:sz w:val="24"/>
          <w:szCs w:val="24"/>
          <w:lang w:val="en-GB"/>
        </w:rPr>
        <w:t xml:space="preserve">There are a lot of work devoted to the analysis of </w:t>
      </w:r>
      <w:proofErr w:type="spellStart"/>
      <w:r w:rsidR="005845E2">
        <w:rPr>
          <w:rFonts w:ascii="Times New Roman" w:hAnsi="Times New Roman" w:cs="Times New Roman"/>
          <w:sz w:val="24"/>
          <w:szCs w:val="24"/>
          <w:lang w:val="en-GB"/>
        </w:rPr>
        <w:t>Mathesius’s</w:t>
      </w:r>
      <w:proofErr w:type="spellEnd"/>
      <w:r w:rsidR="005845E2">
        <w:rPr>
          <w:rFonts w:ascii="Times New Roman" w:hAnsi="Times New Roman" w:cs="Times New Roman"/>
          <w:sz w:val="24"/>
          <w:szCs w:val="24"/>
          <w:lang w:val="en-GB"/>
        </w:rPr>
        <w:t xml:space="preserve"> views on the phenomena of actual division of the sentence, works of such scientists as </w:t>
      </w:r>
      <w:r w:rsidR="005845E2" w:rsidRPr="002B73F3">
        <w:rPr>
          <w:rFonts w:ascii="Times New Roman" w:hAnsi="Times New Roman" w:cs="Times New Roman"/>
          <w:sz w:val="24"/>
          <w:szCs w:val="24"/>
          <w:lang w:val="en-US"/>
        </w:rPr>
        <w:t>K</w:t>
      </w:r>
      <w:r w:rsidR="005845E2" w:rsidRPr="001B4F73">
        <w:rPr>
          <w:rFonts w:ascii="Times New Roman" w:hAnsi="Times New Roman" w:cs="Times New Roman"/>
          <w:sz w:val="24"/>
          <w:szCs w:val="24"/>
          <w:lang w:val="en-GB"/>
        </w:rPr>
        <w:t>.G.</w:t>
      </w:r>
      <w:r w:rsidR="005845E2" w:rsidRPr="002B73F3">
        <w:rPr>
          <w:rFonts w:ascii="Times New Roman" w:hAnsi="Times New Roman" w:cs="Times New Roman"/>
          <w:sz w:val="24"/>
          <w:szCs w:val="24"/>
          <w:lang w:val="en-US"/>
        </w:rPr>
        <w:t xml:space="preserve"> </w:t>
      </w:r>
      <w:proofErr w:type="spellStart"/>
      <w:r w:rsidR="005845E2" w:rsidRPr="002B73F3">
        <w:rPr>
          <w:rFonts w:ascii="Times New Roman" w:hAnsi="Times New Roman" w:cs="Times New Roman"/>
          <w:sz w:val="24"/>
          <w:szCs w:val="24"/>
          <w:lang w:val="en-US"/>
        </w:rPr>
        <w:t>Krushelnitskaya</w:t>
      </w:r>
      <w:proofErr w:type="spellEnd"/>
      <w:r w:rsidR="005845E2" w:rsidRPr="002B73F3">
        <w:rPr>
          <w:rFonts w:ascii="Times New Roman" w:hAnsi="Times New Roman" w:cs="Times New Roman"/>
          <w:sz w:val="24"/>
          <w:szCs w:val="24"/>
          <w:lang w:val="en-US"/>
        </w:rPr>
        <w:t>,</w:t>
      </w:r>
      <w:r w:rsidR="005845E2">
        <w:rPr>
          <w:rFonts w:ascii="Times New Roman" w:hAnsi="Times New Roman" w:cs="Times New Roman"/>
          <w:sz w:val="24"/>
          <w:szCs w:val="24"/>
          <w:lang w:val="en-US"/>
        </w:rPr>
        <w:t xml:space="preserve"> O.A. </w:t>
      </w:r>
      <w:proofErr w:type="spellStart"/>
      <w:r w:rsidR="005845E2">
        <w:rPr>
          <w:rFonts w:ascii="Times New Roman" w:hAnsi="Times New Roman" w:cs="Times New Roman"/>
          <w:sz w:val="24"/>
          <w:szCs w:val="24"/>
          <w:lang w:val="en-US"/>
        </w:rPr>
        <w:t>Lapteva</w:t>
      </w:r>
      <w:proofErr w:type="spellEnd"/>
      <w:r w:rsidR="005845E2">
        <w:rPr>
          <w:rFonts w:ascii="Times New Roman" w:hAnsi="Times New Roman" w:cs="Times New Roman"/>
          <w:sz w:val="24"/>
          <w:szCs w:val="24"/>
          <w:lang w:val="en-US"/>
        </w:rPr>
        <w:t xml:space="preserve">, I.I. </w:t>
      </w:r>
      <w:proofErr w:type="spellStart"/>
      <w:r w:rsidR="005845E2">
        <w:rPr>
          <w:rFonts w:ascii="Times New Roman" w:hAnsi="Times New Roman" w:cs="Times New Roman"/>
          <w:sz w:val="24"/>
          <w:szCs w:val="24"/>
          <w:lang w:val="en-US"/>
        </w:rPr>
        <w:t>Kovtunova</w:t>
      </w:r>
      <w:proofErr w:type="spellEnd"/>
      <w:r w:rsidR="005845E2">
        <w:rPr>
          <w:rFonts w:ascii="Times New Roman" w:hAnsi="Times New Roman" w:cs="Times New Roman"/>
          <w:sz w:val="24"/>
          <w:szCs w:val="24"/>
          <w:lang w:val="en-US"/>
        </w:rPr>
        <w:t>, V.E.</w:t>
      </w:r>
      <w:r w:rsidR="005845E2" w:rsidRPr="002B73F3">
        <w:rPr>
          <w:rFonts w:ascii="Times New Roman" w:hAnsi="Times New Roman" w:cs="Times New Roman"/>
          <w:sz w:val="24"/>
          <w:szCs w:val="24"/>
          <w:lang w:val="en-US"/>
        </w:rPr>
        <w:t xml:space="preserve"> </w:t>
      </w:r>
      <w:proofErr w:type="spellStart"/>
      <w:r w:rsidR="005845E2">
        <w:rPr>
          <w:rFonts w:ascii="Times New Roman" w:hAnsi="Times New Roman" w:cs="Times New Roman"/>
          <w:sz w:val="24"/>
          <w:szCs w:val="24"/>
          <w:lang w:val="en-US"/>
        </w:rPr>
        <w:t>Shevyakova</w:t>
      </w:r>
      <w:proofErr w:type="spellEnd"/>
      <w:r w:rsidR="005845E2">
        <w:rPr>
          <w:rFonts w:ascii="Times New Roman" w:hAnsi="Times New Roman" w:cs="Times New Roman"/>
          <w:sz w:val="24"/>
          <w:szCs w:val="24"/>
          <w:lang w:val="en-US"/>
        </w:rPr>
        <w:t xml:space="preserve">, V. P. </w:t>
      </w:r>
      <w:proofErr w:type="spellStart"/>
      <w:r w:rsidR="005845E2">
        <w:rPr>
          <w:rFonts w:ascii="Times New Roman" w:hAnsi="Times New Roman" w:cs="Times New Roman"/>
          <w:sz w:val="24"/>
          <w:szCs w:val="24"/>
          <w:lang w:val="en-US"/>
        </w:rPr>
        <w:t>Danilenko</w:t>
      </w:r>
      <w:proofErr w:type="spellEnd"/>
      <w:r w:rsidR="005845E2">
        <w:rPr>
          <w:rFonts w:ascii="Times New Roman" w:hAnsi="Times New Roman" w:cs="Times New Roman"/>
          <w:sz w:val="24"/>
          <w:szCs w:val="24"/>
          <w:lang w:val="en-US"/>
        </w:rPr>
        <w:t>, A.</w:t>
      </w:r>
      <w:r w:rsidR="005845E2" w:rsidRPr="002B73F3">
        <w:rPr>
          <w:rFonts w:ascii="Times New Roman" w:hAnsi="Times New Roman" w:cs="Times New Roman"/>
          <w:sz w:val="24"/>
          <w:szCs w:val="24"/>
          <w:lang w:val="en-US"/>
        </w:rPr>
        <w:t xml:space="preserve">A. </w:t>
      </w:r>
      <w:proofErr w:type="spellStart"/>
      <w:r w:rsidR="005845E2" w:rsidRPr="002B73F3">
        <w:rPr>
          <w:rFonts w:ascii="Times New Roman" w:hAnsi="Times New Roman" w:cs="Times New Roman"/>
          <w:sz w:val="24"/>
          <w:szCs w:val="24"/>
          <w:lang w:val="en-US"/>
        </w:rPr>
        <w:t>Zagnitko</w:t>
      </w:r>
      <w:proofErr w:type="spellEnd"/>
      <w:r w:rsidR="005845E2" w:rsidRPr="002B73F3">
        <w:rPr>
          <w:rFonts w:ascii="Times New Roman" w:hAnsi="Times New Roman" w:cs="Times New Roman"/>
          <w:sz w:val="24"/>
          <w:szCs w:val="24"/>
          <w:lang w:val="en-US"/>
        </w:rPr>
        <w:t>, Yu.</w:t>
      </w:r>
      <w:r w:rsidR="005845E2" w:rsidRPr="001B4F73">
        <w:rPr>
          <w:rFonts w:ascii="Times New Roman" w:hAnsi="Times New Roman" w:cs="Times New Roman"/>
          <w:sz w:val="24"/>
          <w:szCs w:val="24"/>
          <w:lang w:val="en-GB"/>
        </w:rPr>
        <w:t>Ya</w:t>
      </w:r>
      <w:r w:rsidR="005845E2" w:rsidRPr="002B73F3">
        <w:rPr>
          <w:rFonts w:ascii="Times New Roman" w:hAnsi="Times New Roman" w:cs="Times New Roman"/>
          <w:sz w:val="24"/>
          <w:szCs w:val="24"/>
          <w:lang w:val="en-US"/>
        </w:rPr>
        <w:t xml:space="preserve">. </w:t>
      </w:r>
      <w:proofErr w:type="spellStart"/>
      <w:r w:rsidR="005845E2" w:rsidRPr="002B73F3">
        <w:rPr>
          <w:rFonts w:ascii="Times New Roman" w:hAnsi="Times New Roman" w:cs="Times New Roman"/>
          <w:sz w:val="24"/>
          <w:szCs w:val="24"/>
          <w:lang w:val="en-US"/>
        </w:rPr>
        <w:t>Burmistrovich</w:t>
      </w:r>
      <w:proofErr w:type="spellEnd"/>
      <w:r w:rsidR="005845E2" w:rsidRPr="001B4F73">
        <w:rPr>
          <w:rFonts w:ascii="Times New Roman" w:hAnsi="Times New Roman" w:cs="Times New Roman"/>
          <w:sz w:val="24"/>
          <w:szCs w:val="24"/>
          <w:lang w:val="en-GB"/>
        </w:rPr>
        <w:t>.</w:t>
      </w:r>
      <w:r w:rsidR="005845E2">
        <w:rPr>
          <w:rFonts w:ascii="Times New Roman" w:hAnsi="Times New Roman" w:cs="Times New Roman"/>
          <w:sz w:val="24"/>
          <w:szCs w:val="24"/>
          <w:lang w:val="en-GB"/>
        </w:rPr>
        <w:t xml:space="preserve"> </w:t>
      </w:r>
      <w:r w:rsidR="005845E2">
        <w:rPr>
          <w:rFonts w:ascii="Times New Roman" w:hAnsi="Times New Roman" w:cs="Times New Roman"/>
          <w:sz w:val="24"/>
          <w:szCs w:val="24"/>
          <w:lang w:val="en-US"/>
        </w:rPr>
        <w:t>V.</w:t>
      </w:r>
      <w:r w:rsidRPr="002B73F3">
        <w:rPr>
          <w:rFonts w:ascii="Times New Roman" w:hAnsi="Times New Roman" w:cs="Times New Roman"/>
          <w:sz w:val="24"/>
          <w:szCs w:val="24"/>
          <w:lang w:val="en-US"/>
        </w:rPr>
        <w:t xml:space="preserve"> </w:t>
      </w:r>
      <w:proofErr w:type="spellStart"/>
      <w:r w:rsidRPr="002B73F3">
        <w:rPr>
          <w:rFonts w:ascii="Times New Roman" w:hAnsi="Times New Roman" w:cs="Times New Roman"/>
          <w:sz w:val="24"/>
          <w:szCs w:val="24"/>
          <w:lang w:val="en-US"/>
        </w:rPr>
        <w:t>Mathesius</w:t>
      </w:r>
      <w:proofErr w:type="spellEnd"/>
      <w:r w:rsidRPr="002B73F3">
        <w:rPr>
          <w:rFonts w:ascii="Times New Roman" w:hAnsi="Times New Roman" w:cs="Times New Roman"/>
          <w:sz w:val="24"/>
          <w:szCs w:val="24"/>
          <w:lang w:val="en-US"/>
        </w:rPr>
        <w:t xml:space="preserve"> separated the actual division of the sentence from the formal division, believing that the formal division divides the composition of the sentence into grammatical elements, and the actual division of the sentence finds out how the sentence is included in the subject context on the basis of which </w:t>
      </w:r>
      <w:r w:rsidRPr="00C56EDF">
        <w:rPr>
          <w:rFonts w:ascii="Times New Roman" w:hAnsi="Times New Roman" w:cs="Times New Roman"/>
          <w:sz w:val="24"/>
          <w:szCs w:val="24"/>
          <w:lang w:val="en-US"/>
        </w:rPr>
        <w:t>it arises.</w:t>
      </w:r>
      <w:r w:rsidRPr="002B73F3">
        <w:rPr>
          <w:rFonts w:ascii="Times New Roman" w:hAnsi="Times New Roman" w:cs="Times New Roman"/>
          <w:sz w:val="24"/>
          <w:szCs w:val="24"/>
          <w:lang w:val="en-US"/>
        </w:rPr>
        <w:t xml:space="preserve"> The main elements of formal division are the grammatical subjec</w:t>
      </w:r>
      <w:r w:rsidR="005845E2">
        <w:rPr>
          <w:rFonts w:ascii="Times New Roman" w:hAnsi="Times New Roman" w:cs="Times New Roman"/>
          <w:sz w:val="24"/>
          <w:szCs w:val="24"/>
          <w:lang w:val="en-US"/>
        </w:rPr>
        <w:t>t and the grammatical</w:t>
      </w:r>
      <w:r w:rsidR="00930E84">
        <w:rPr>
          <w:rFonts w:ascii="Times New Roman" w:hAnsi="Times New Roman" w:cs="Times New Roman"/>
          <w:sz w:val="24"/>
          <w:szCs w:val="24"/>
          <w:lang w:val="en-US"/>
        </w:rPr>
        <w:t xml:space="preserve"> predicate, while the main eleme</w:t>
      </w:r>
      <w:r w:rsidR="005845E2">
        <w:rPr>
          <w:rFonts w:ascii="Times New Roman" w:hAnsi="Times New Roman" w:cs="Times New Roman"/>
          <w:sz w:val="24"/>
          <w:szCs w:val="24"/>
          <w:lang w:val="en-US"/>
        </w:rPr>
        <w:t xml:space="preserve">nt of actual division of the sentence are theme and </w:t>
      </w:r>
      <w:proofErr w:type="spellStart"/>
      <w:r w:rsidR="005845E2">
        <w:rPr>
          <w:rFonts w:ascii="Times New Roman" w:hAnsi="Times New Roman" w:cs="Times New Roman"/>
          <w:sz w:val="24"/>
          <w:szCs w:val="24"/>
          <w:lang w:val="en-US"/>
        </w:rPr>
        <w:t>rheme</w:t>
      </w:r>
      <w:proofErr w:type="spellEnd"/>
      <w:r w:rsidR="005845E2">
        <w:rPr>
          <w:rFonts w:ascii="Times New Roman" w:hAnsi="Times New Roman" w:cs="Times New Roman"/>
          <w:sz w:val="24"/>
          <w:szCs w:val="24"/>
          <w:lang w:val="en-US"/>
        </w:rPr>
        <w:t>. He considered that, the main elements of the</w:t>
      </w:r>
      <w:r w:rsidR="00416ED1">
        <w:rPr>
          <w:rFonts w:ascii="Times New Roman" w:hAnsi="Times New Roman" w:cs="Times New Roman"/>
          <w:sz w:val="24"/>
          <w:szCs w:val="24"/>
          <w:lang w:val="en-US"/>
        </w:rPr>
        <w:t xml:space="preserve"> ADS</w:t>
      </w:r>
      <w:r w:rsidR="005845E2">
        <w:rPr>
          <w:rFonts w:ascii="Times New Roman" w:hAnsi="Times New Roman" w:cs="Times New Roman"/>
          <w:sz w:val="24"/>
          <w:szCs w:val="24"/>
          <w:lang w:val="en-US"/>
        </w:rPr>
        <w:t xml:space="preserve"> are the starting point of the statement and the core of the statement, refusing the terms </w:t>
      </w:r>
      <w:r w:rsidR="00263006" w:rsidRPr="002B73F3">
        <w:rPr>
          <w:rFonts w:ascii="Times New Roman" w:hAnsi="Times New Roman" w:cs="Times New Roman"/>
          <w:sz w:val="24"/>
          <w:szCs w:val="24"/>
          <w:lang w:val="en-US"/>
        </w:rPr>
        <w:t>psychological subject and psychological predicate</w:t>
      </w:r>
      <w:r w:rsidR="00263006">
        <w:rPr>
          <w:rFonts w:ascii="Times New Roman" w:hAnsi="Times New Roman" w:cs="Times New Roman"/>
          <w:sz w:val="24"/>
          <w:szCs w:val="24"/>
          <w:lang w:val="en-US"/>
        </w:rPr>
        <w:t>, which were</w:t>
      </w:r>
      <w:r w:rsidR="00263006" w:rsidRPr="002B73F3">
        <w:rPr>
          <w:rFonts w:ascii="Times New Roman" w:hAnsi="Times New Roman" w:cs="Times New Roman"/>
          <w:sz w:val="24"/>
          <w:szCs w:val="24"/>
          <w:lang w:val="en-US"/>
        </w:rPr>
        <w:t xml:space="preserve"> introduced by G. </w:t>
      </w:r>
      <w:proofErr w:type="spellStart"/>
      <w:r w:rsidR="00263006" w:rsidRPr="002B73F3">
        <w:rPr>
          <w:rFonts w:ascii="Times New Roman" w:hAnsi="Times New Roman" w:cs="Times New Roman"/>
          <w:sz w:val="24"/>
          <w:szCs w:val="24"/>
          <w:lang w:val="en-US"/>
        </w:rPr>
        <w:t>Gabelenets</w:t>
      </w:r>
      <w:proofErr w:type="spellEnd"/>
      <w:r w:rsidR="00280760">
        <w:rPr>
          <w:rFonts w:ascii="Times New Roman" w:hAnsi="Times New Roman" w:cs="Times New Roman"/>
          <w:sz w:val="24"/>
          <w:szCs w:val="24"/>
          <w:lang w:val="en-US"/>
        </w:rPr>
        <w:t xml:space="preserve"> </w:t>
      </w:r>
      <w:r w:rsidR="00280760" w:rsidRPr="00263AEC">
        <w:rPr>
          <w:rFonts w:ascii="Times New Roman" w:hAnsi="Times New Roman" w:cs="Times New Roman"/>
          <w:sz w:val="24"/>
          <w:szCs w:val="24"/>
          <w:lang w:val="en-US"/>
        </w:rPr>
        <w:t>[</w:t>
      </w:r>
      <w:r w:rsidR="00280760">
        <w:rPr>
          <w:rFonts w:ascii="Times New Roman" w:hAnsi="Times New Roman" w:cs="Times New Roman"/>
          <w:sz w:val="24"/>
          <w:szCs w:val="24"/>
          <w:lang w:val="en-GB"/>
        </w:rPr>
        <w:t xml:space="preserve">Bloch M.Ya., 2000:189]. </w:t>
      </w:r>
      <w:r w:rsidR="00263006">
        <w:rPr>
          <w:rFonts w:ascii="Times New Roman" w:hAnsi="Times New Roman" w:cs="Times New Roman"/>
          <w:sz w:val="24"/>
          <w:szCs w:val="24"/>
          <w:lang w:val="en-US"/>
        </w:rPr>
        <w:t>By starting</w:t>
      </w:r>
      <w:r w:rsidR="0041416E">
        <w:rPr>
          <w:rFonts w:ascii="Times New Roman" w:hAnsi="Times New Roman" w:cs="Times New Roman"/>
          <w:sz w:val="24"/>
          <w:szCs w:val="24"/>
          <w:lang w:val="en-US"/>
        </w:rPr>
        <w:t xml:space="preserve"> point</w:t>
      </w:r>
      <w:r w:rsidR="00263006">
        <w:rPr>
          <w:rFonts w:ascii="Times New Roman" w:hAnsi="Times New Roman" w:cs="Times New Roman"/>
          <w:sz w:val="24"/>
          <w:szCs w:val="24"/>
          <w:lang w:val="en-US"/>
        </w:rPr>
        <w:t xml:space="preserve"> we mean something known or something that can be easily understood in a particular situation, while the core of the statement is </w:t>
      </w:r>
      <w:r w:rsidR="00263006" w:rsidRPr="002B73F3">
        <w:rPr>
          <w:rFonts w:ascii="Times New Roman" w:hAnsi="Times New Roman" w:cs="Times New Roman"/>
          <w:sz w:val="24"/>
          <w:szCs w:val="24"/>
          <w:lang w:val="en-US"/>
        </w:rPr>
        <w:t>what the speaker reports about the starting point of the statement</w:t>
      </w:r>
      <w:r w:rsidR="00263006">
        <w:rPr>
          <w:rFonts w:ascii="Times New Roman" w:hAnsi="Times New Roman" w:cs="Times New Roman"/>
          <w:sz w:val="24"/>
          <w:szCs w:val="24"/>
          <w:lang w:val="en-US"/>
        </w:rPr>
        <w:t>.</w:t>
      </w:r>
      <w:r w:rsidR="00C77A07">
        <w:rPr>
          <w:rFonts w:ascii="Times New Roman" w:hAnsi="Times New Roman" w:cs="Times New Roman"/>
          <w:sz w:val="24"/>
          <w:szCs w:val="24"/>
          <w:lang w:val="en-US"/>
        </w:rPr>
        <w:t xml:space="preserve"> The theory of</w:t>
      </w:r>
      <w:r w:rsidR="0041416E">
        <w:rPr>
          <w:rFonts w:ascii="Times New Roman" w:hAnsi="Times New Roman" w:cs="Times New Roman"/>
          <w:sz w:val="24"/>
          <w:szCs w:val="24"/>
          <w:lang w:val="en-US"/>
        </w:rPr>
        <w:t xml:space="preserve"> ADS</w:t>
      </w:r>
      <w:r w:rsidR="00C77A07">
        <w:rPr>
          <w:rFonts w:ascii="Times New Roman" w:hAnsi="Times New Roman" w:cs="Times New Roman"/>
          <w:sz w:val="24"/>
          <w:szCs w:val="24"/>
          <w:lang w:val="en-US"/>
        </w:rPr>
        <w:t xml:space="preserve"> in Tajik linguistic</w:t>
      </w:r>
      <w:r w:rsidR="0041416E">
        <w:rPr>
          <w:rFonts w:ascii="Times New Roman" w:hAnsi="Times New Roman" w:cs="Times New Roman"/>
          <w:sz w:val="24"/>
          <w:szCs w:val="24"/>
          <w:lang w:val="en-US"/>
        </w:rPr>
        <w:t xml:space="preserve"> still has not finally solved. </w:t>
      </w:r>
      <w:r w:rsidR="00C77A07">
        <w:rPr>
          <w:rFonts w:ascii="Times New Roman" w:hAnsi="Times New Roman" w:cs="Times New Roman"/>
          <w:sz w:val="24"/>
          <w:szCs w:val="24"/>
          <w:lang w:val="en-US"/>
        </w:rPr>
        <w:t xml:space="preserve">Only at the end of </w:t>
      </w:r>
      <w:proofErr w:type="spellStart"/>
      <w:r w:rsidR="00C77A07">
        <w:rPr>
          <w:rFonts w:ascii="Times New Roman" w:hAnsi="Times New Roman" w:cs="Times New Roman"/>
          <w:sz w:val="24"/>
          <w:szCs w:val="24"/>
          <w:lang w:val="en-US"/>
        </w:rPr>
        <w:t>XX</w:t>
      </w:r>
      <w:r w:rsidR="00C77A07">
        <w:rPr>
          <w:rFonts w:ascii="Times New Roman" w:hAnsi="Times New Roman" w:cs="Times New Roman"/>
          <w:sz w:val="24"/>
          <w:szCs w:val="24"/>
          <w:vertAlign w:val="superscript"/>
          <w:lang w:val="en-US"/>
        </w:rPr>
        <w:t>th</w:t>
      </w:r>
      <w:proofErr w:type="spellEnd"/>
      <w:r w:rsidR="00C77A07">
        <w:rPr>
          <w:rFonts w:ascii="Times New Roman" w:hAnsi="Times New Roman" w:cs="Times New Roman"/>
          <w:sz w:val="24"/>
          <w:szCs w:val="24"/>
          <w:lang w:val="en-US"/>
        </w:rPr>
        <w:t xml:space="preserve"> century and beginning of </w:t>
      </w:r>
      <w:proofErr w:type="spellStart"/>
      <w:r w:rsidR="00C77A07">
        <w:rPr>
          <w:rFonts w:ascii="Times New Roman" w:hAnsi="Times New Roman" w:cs="Times New Roman"/>
          <w:sz w:val="24"/>
          <w:szCs w:val="24"/>
          <w:lang w:val="en-US"/>
        </w:rPr>
        <w:t>XXI</w:t>
      </w:r>
      <w:r w:rsidR="00C77A07">
        <w:rPr>
          <w:rFonts w:ascii="Times New Roman" w:hAnsi="Times New Roman" w:cs="Times New Roman"/>
          <w:sz w:val="24"/>
          <w:szCs w:val="24"/>
          <w:vertAlign w:val="superscript"/>
          <w:lang w:val="en-US"/>
        </w:rPr>
        <w:t>st</w:t>
      </w:r>
      <w:proofErr w:type="spellEnd"/>
      <w:r w:rsidR="00C77A07">
        <w:rPr>
          <w:rFonts w:ascii="Times New Roman" w:hAnsi="Times New Roman" w:cs="Times New Roman"/>
          <w:sz w:val="24"/>
          <w:szCs w:val="24"/>
          <w:lang w:val="en-US"/>
        </w:rPr>
        <w:t xml:space="preserve"> century</w:t>
      </w:r>
      <w:r w:rsidR="006D6FB1">
        <w:rPr>
          <w:rFonts w:ascii="Times New Roman" w:hAnsi="Times New Roman" w:cs="Times New Roman"/>
          <w:sz w:val="24"/>
          <w:szCs w:val="24"/>
          <w:lang w:val="en-US"/>
        </w:rPr>
        <w:t xml:space="preserve"> the following scientists:</w:t>
      </w:r>
      <w:r w:rsidR="00C77A07">
        <w:rPr>
          <w:rFonts w:ascii="Times New Roman" w:hAnsi="Times New Roman" w:cs="Times New Roman"/>
          <w:sz w:val="24"/>
          <w:szCs w:val="24"/>
          <w:lang w:val="en-US"/>
        </w:rPr>
        <w:t xml:space="preserve"> A. </w:t>
      </w:r>
      <w:proofErr w:type="spellStart"/>
      <w:r w:rsidR="00C77A07">
        <w:rPr>
          <w:rFonts w:ascii="Times New Roman" w:hAnsi="Times New Roman" w:cs="Times New Roman"/>
          <w:sz w:val="24"/>
          <w:szCs w:val="24"/>
          <w:lang w:val="en-US"/>
        </w:rPr>
        <w:t>Sobirov</w:t>
      </w:r>
      <w:proofErr w:type="spellEnd"/>
      <w:r w:rsidR="00C77A07">
        <w:rPr>
          <w:rFonts w:ascii="Times New Roman" w:hAnsi="Times New Roman" w:cs="Times New Roman"/>
          <w:sz w:val="24"/>
          <w:szCs w:val="24"/>
          <w:lang w:val="en-US"/>
        </w:rPr>
        <w:t xml:space="preserve"> (1973),T. </w:t>
      </w:r>
      <w:proofErr w:type="spellStart"/>
      <w:r w:rsidR="00C77A07">
        <w:rPr>
          <w:rFonts w:ascii="Times New Roman" w:hAnsi="Times New Roman" w:cs="Times New Roman"/>
          <w:sz w:val="24"/>
          <w:szCs w:val="24"/>
          <w:lang w:val="en-US"/>
        </w:rPr>
        <w:t>Usmanov</w:t>
      </w:r>
      <w:proofErr w:type="spellEnd"/>
      <w:r w:rsidR="00C77A07">
        <w:rPr>
          <w:rFonts w:ascii="Times New Roman" w:hAnsi="Times New Roman" w:cs="Times New Roman"/>
          <w:sz w:val="24"/>
          <w:szCs w:val="24"/>
          <w:lang w:val="en-US"/>
        </w:rPr>
        <w:t xml:space="preserve"> (1979), </w:t>
      </w:r>
      <w:proofErr w:type="spellStart"/>
      <w:r w:rsidR="00930E84">
        <w:rPr>
          <w:rFonts w:ascii="Times New Roman" w:hAnsi="Times New Roman" w:cs="Times New Roman"/>
          <w:sz w:val="24"/>
          <w:szCs w:val="24"/>
          <w:lang w:val="en-US"/>
        </w:rPr>
        <w:t>A.</w:t>
      </w:r>
      <w:r w:rsidR="00C77A07">
        <w:rPr>
          <w:rFonts w:ascii="Times New Roman" w:hAnsi="Times New Roman" w:cs="Times New Roman"/>
          <w:sz w:val="24"/>
          <w:szCs w:val="24"/>
          <w:lang w:val="en-US"/>
        </w:rPr>
        <w:t>Saidmamadov</w:t>
      </w:r>
      <w:proofErr w:type="spellEnd"/>
      <w:r w:rsidR="00C77A07">
        <w:rPr>
          <w:rFonts w:ascii="Times New Roman" w:hAnsi="Times New Roman" w:cs="Times New Roman"/>
          <w:sz w:val="24"/>
          <w:szCs w:val="24"/>
          <w:lang w:val="en-US"/>
        </w:rPr>
        <w:t xml:space="preserve"> (1990), M. </w:t>
      </w:r>
      <w:proofErr w:type="spellStart"/>
      <w:r w:rsidR="00C77A07">
        <w:rPr>
          <w:rFonts w:ascii="Times New Roman" w:hAnsi="Times New Roman" w:cs="Times New Roman"/>
          <w:sz w:val="24"/>
          <w:szCs w:val="24"/>
          <w:lang w:val="en-US"/>
        </w:rPr>
        <w:t>Normatova</w:t>
      </w:r>
      <w:proofErr w:type="spellEnd"/>
      <w:r w:rsidR="00C77A07">
        <w:rPr>
          <w:rFonts w:ascii="Times New Roman" w:hAnsi="Times New Roman" w:cs="Times New Roman"/>
          <w:sz w:val="24"/>
          <w:szCs w:val="24"/>
          <w:lang w:val="en-US"/>
        </w:rPr>
        <w:t xml:space="preserve"> (2000),</w:t>
      </w:r>
      <w:r w:rsidR="00930E84">
        <w:rPr>
          <w:rFonts w:ascii="Times New Roman" w:hAnsi="Times New Roman" w:cs="Times New Roman"/>
          <w:sz w:val="24"/>
          <w:szCs w:val="24"/>
          <w:lang w:val="en-US"/>
        </w:rPr>
        <w:t xml:space="preserve"> Z.R.</w:t>
      </w:r>
      <w:r w:rsidR="00C77A07">
        <w:rPr>
          <w:rFonts w:ascii="Times New Roman" w:hAnsi="Times New Roman" w:cs="Times New Roman"/>
          <w:sz w:val="24"/>
          <w:szCs w:val="24"/>
          <w:lang w:val="en-US"/>
        </w:rPr>
        <w:t xml:space="preserve"> </w:t>
      </w:r>
      <w:proofErr w:type="spellStart"/>
      <w:r w:rsidR="00C77A07">
        <w:rPr>
          <w:rFonts w:ascii="Times New Roman" w:hAnsi="Times New Roman" w:cs="Times New Roman"/>
          <w:sz w:val="24"/>
          <w:szCs w:val="24"/>
          <w:lang w:val="en-US"/>
        </w:rPr>
        <w:t>Yusupova</w:t>
      </w:r>
      <w:proofErr w:type="spellEnd"/>
      <w:r w:rsidR="00C77A07">
        <w:rPr>
          <w:rFonts w:ascii="Times New Roman" w:hAnsi="Times New Roman" w:cs="Times New Roman"/>
          <w:sz w:val="24"/>
          <w:szCs w:val="24"/>
          <w:lang w:val="en-US"/>
        </w:rPr>
        <w:t xml:space="preserve"> (2006</w:t>
      </w:r>
      <w:r w:rsidR="006D6FB1">
        <w:rPr>
          <w:rFonts w:ascii="Times New Roman" w:hAnsi="Times New Roman" w:cs="Times New Roman"/>
          <w:sz w:val="24"/>
          <w:szCs w:val="24"/>
          <w:lang w:val="en-US"/>
        </w:rPr>
        <w:t>)</w:t>
      </w:r>
      <w:r w:rsidR="00C77A07">
        <w:rPr>
          <w:rFonts w:ascii="Times New Roman" w:hAnsi="Times New Roman" w:cs="Times New Roman"/>
          <w:sz w:val="24"/>
          <w:szCs w:val="24"/>
          <w:lang w:val="en-US"/>
        </w:rPr>
        <w:t xml:space="preserve">, </w:t>
      </w:r>
      <w:r w:rsidR="00930E84">
        <w:rPr>
          <w:rFonts w:ascii="Times New Roman" w:hAnsi="Times New Roman" w:cs="Times New Roman"/>
          <w:sz w:val="24"/>
          <w:szCs w:val="24"/>
          <w:lang w:val="en-US"/>
        </w:rPr>
        <w:t xml:space="preserve">R.D. </w:t>
      </w:r>
      <w:proofErr w:type="spellStart"/>
      <w:r w:rsidR="00C77A07">
        <w:rPr>
          <w:rFonts w:ascii="Times New Roman" w:hAnsi="Times New Roman" w:cs="Times New Roman"/>
          <w:sz w:val="24"/>
          <w:szCs w:val="24"/>
          <w:lang w:val="en-US"/>
        </w:rPr>
        <w:t>Salimova</w:t>
      </w:r>
      <w:proofErr w:type="spellEnd"/>
      <w:r w:rsidR="00C77A07">
        <w:rPr>
          <w:rFonts w:ascii="Times New Roman" w:hAnsi="Times New Roman" w:cs="Times New Roman"/>
          <w:sz w:val="24"/>
          <w:szCs w:val="24"/>
          <w:lang w:val="en-US"/>
        </w:rPr>
        <w:t xml:space="preserve"> (2006), </w:t>
      </w:r>
      <w:r w:rsidR="00930E84">
        <w:rPr>
          <w:rFonts w:ascii="Times New Roman" w:hAnsi="Times New Roman" w:cs="Times New Roman"/>
          <w:sz w:val="24"/>
          <w:szCs w:val="24"/>
          <w:lang w:val="en-US"/>
        </w:rPr>
        <w:t xml:space="preserve">A.M. </w:t>
      </w:r>
      <w:proofErr w:type="spellStart"/>
      <w:r w:rsidR="00C77A07">
        <w:rPr>
          <w:rFonts w:ascii="Times New Roman" w:hAnsi="Times New Roman" w:cs="Times New Roman"/>
          <w:sz w:val="24"/>
          <w:szCs w:val="24"/>
          <w:lang w:val="en-US"/>
        </w:rPr>
        <w:t>Niyazova</w:t>
      </w:r>
      <w:proofErr w:type="spellEnd"/>
      <w:r w:rsidR="00C77A07">
        <w:rPr>
          <w:rFonts w:ascii="Times New Roman" w:hAnsi="Times New Roman" w:cs="Times New Roman"/>
          <w:sz w:val="24"/>
          <w:szCs w:val="24"/>
          <w:lang w:val="en-US"/>
        </w:rPr>
        <w:t xml:space="preserve"> (2012), </w:t>
      </w:r>
      <w:proofErr w:type="spellStart"/>
      <w:r w:rsidR="00842D6D">
        <w:rPr>
          <w:rFonts w:ascii="Times New Roman" w:hAnsi="Times New Roman" w:cs="Times New Roman"/>
          <w:sz w:val="24"/>
          <w:szCs w:val="24"/>
          <w:lang w:val="en-US"/>
        </w:rPr>
        <w:t>E.</w:t>
      </w:r>
      <w:r w:rsidR="00C77A07">
        <w:rPr>
          <w:rFonts w:ascii="Times New Roman" w:hAnsi="Times New Roman" w:cs="Times New Roman"/>
          <w:sz w:val="24"/>
          <w:szCs w:val="24"/>
          <w:lang w:val="en-US"/>
        </w:rPr>
        <w:t>Bekch</w:t>
      </w:r>
      <w:r w:rsidR="00842D6D">
        <w:rPr>
          <w:rFonts w:ascii="Times New Roman" w:hAnsi="Times New Roman" w:cs="Times New Roman"/>
          <w:sz w:val="24"/>
          <w:szCs w:val="24"/>
          <w:lang w:val="en-US"/>
        </w:rPr>
        <w:t>aeva</w:t>
      </w:r>
      <w:proofErr w:type="spellEnd"/>
      <w:r w:rsidR="00C77A07">
        <w:rPr>
          <w:rFonts w:ascii="Times New Roman" w:hAnsi="Times New Roman" w:cs="Times New Roman"/>
          <w:sz w:val="24"/>
          <w:szCs w:val="24"/>
          <w:lang w:val="en-US"/>
        </w:rPr>
        <w:t xml:space="preserve"> (2020</w:t>
      </w:r>
      <w:r w:rsidR="00825818">
        <w:rPr>
          <w:rFonts w:ascii="Times New Roman" w:hAnsi="Times New Roman" w:cs="Times New Roman"/>
          <w:sz w:val="24"/>
          <w:szCs w:val="24"/>
          <w:lang w:val="en-US"/>
        </w:rPr>
        <w:t>) -</w:t>
      </w:r>
      <w:r w:rsidR="00B34904">
        <w:rPr>
          <w:rFonts w:ascii="Times New Roman" w:hAnsi="Times New Roman" w:cs="Times New Roman"/>
          <w:sz w:val="24"/>
          <w:szCs w:val="24"/>
          <w:lang w:val="en-US"/>
        </w:rPr>
        <w:t xml:space="preserve"> started to investigate the structure of ADS.</w:t>
      </w:r>
      <w:r w:rsidR="006D6FB1">
        <w:rPr>
          <w:rFonts w:ascii="Times New Roman" w:hAnsi="Times New Roman" w:cs="Times New Roman"/>
          <w:sz w:val="24"/>
          <w:szCs w:val="24"/>
          <w:lang w:val="en-US"/>
        </w:rPr>
        <w:t xml:space="preserve"> </w:t>
      </w:r>
      <w:r w:rsidR="00CD32BD">
        <w:rPr>
          <w:rFonts w:ascii="Times New Roman" w:hAnsi="Times New Roman" w:cs="Times New Roman"/>
          <w:sz w:val="24"/>
          <w:szCs w:val="24"/>
          <w:lang w:val="en-US"/>
        </w:rPr>
        <w:t xml:space="preserve">The </w:t>
      </w:r>
      <w:r w:rsidR="00C77A07">
        <w:rPr>
          <w:rFonts w:ascii="Times New Roman" w:hAnsi="Times New Roman" w:cs="Times New Roman"/>
          <w:sz w:val="24"/>
          <w:szCs w:val="24"/>
          <w:lang w:val="en-US"/>
        </w:rPr>
        <w:t>problem of studying the actual division of the sentence</w:t>
      </w:r>
      <w:r w:rsidR="002E295D">
        <w:rPr>
          <w:rFonts w:ascii="Times New Roman" w:hAnsi="Times New Roman" w:cs="Times New Roman"/>
          <w:sz w:val="24"/>
          <w:szCs w:val="24"/>
          <w:lang w:val="en-US"/>
        </w:rPr>
        <w:t xml:space="preserve"> was done </w:t>
      </w:r>
      <w:r w:rsidR="00C77A07">
        <w:rPr>
          <w:rFonts w:ascii="Times New Roman" w:hAnsi="Times New Roman" w:cs="Times New Roman"/>
          <w:sz w:val="24"/>
          <w:szCs w:val="24"/>
          <w:lang w:val="en-US"/>
        </w:rPr>
        <w:t xml:space="preserve">by Z.R. </w:t>
      </w:r>
      <w:proofErr w:type="spellStart"/>
      <w:r w:rsidR="00C77A07">
        <w:rPr>
          <w:rFonts w:ascii="Times New Roman" w:hAnsi="Times New Roman" w:cs="Times New Roman"/>
          <w:sz w:val="24"/>
          <w:szCs w:val="24"/>
          <w:lang w:val="en-US"/>
        </w:rPr>
        <w:t>Yusupova</w:t>
      </w:r>
      <w:proofErr w:type="spellEnd"/>
      <w:r w:rsidR="002E295D">
        <w:rPr>
          <w:rFonts w:ascii="Times New Roman" w:hAnsi="Times New Roman" w:cs="Times New Roman"/>
          <w:sz w:val="24"/>
          <w:szCs w:val="24"/>
          <w:lang w:val="en-US"/>
        </w:rPr>
        <w:t xml:space="preserve">. </w:t>
      </w:r>
      <w:r w:rsidR="009B53C8">
        <w:rPr>
          <w:rFonts w:ascii="Times New Roman" w:hAnsi="Times New Roman" w:cs="Times New Roman"/>
          <w:sz w:val="24"/>
          <w:szCs w:val="24"/>
          <w:lang w:val="en-US"/>
        </w:rPr>
        <w:t xml:space="preserve">The phenomenon of actual division of the sentence </w:t>
      </w:r>
      <w:r w:rsidR="00930E84">
        <w:rPr>
          <w:rFonts w:ascii="Times New Roman" w:hAnsi="Times New Roman" w:cs="Times New Roman"/>
          <w:sz w:val="24"/>
          <w:szCs w:val="24"/>
          <w:lang w:val="en-US"/>
        </w:rPr>
        <w:t xml:space="preserve">in Russian </w:t>
      </w:r>
      <w:r w:rsidR="009B53C8">
        <w:rPr>
          <w:rFonts w:ascii="Times New Roman" w:hAnsi="Times New Roman" w:cs="Times New Roman"/>
          <w:sz w:val="24"/>
          <w:szCs w:val="24"/>
          <w:lang w:val="en-US"/>
        </w:rPr>
        <w:t>is called “</w:t>
      </w:r>
      <w:r w:rsidR="009B53C8">
        <w:rPr>
          <w:rFonts w:ascii="Times New Roman" w:hAnsi="Times New Roman" w:cs="Times New Roman"/>
          <w:sz w:val="24"/>
          <w:szCs w:val="24"/>
        </w:rPr>
        <w:t>актуальное</w:t>
      </w:r>
      <w:r w:rsidR="009B53C8" w:rsidRPr="009B53C8">
        <w:rPr>
          <w:rFonts w:ascii="Times New Roman" w:hAnsi="Times New Roman" w:cs="Times New Roman"/>
          <w:sz w:val="24"/>
          <w:szCs w:val="24"/>
          <w:lang w:val="en-US"/>
        </w:rPr>
        <w:t xml:space="preserve"> </w:t>
      </w:r>
      <w:r w:rsidR="009B53C8">
        <w:rPr>
          <w:rFonts w:ascii="Times New Roman" w:hAnsi="Times New Roman" w:cs="Times New Roman"/>
          <w:sz w:val="24"/>
          <w:szCs w:val="24"/>
        </w:rPr>
        <w:t>членение</w:t>
      </w:r>
      <w:r w:rsidR="009B53C8" w:rsidRPr="009B53C8">
        <w:rPr>
          <w:rFonts w:ascii="Times New Roman" w:hAnsi="Times New Roman" w:cs="Times New Roman"/>
          <w:sz w:val="24"/>
          <w:szCs w:val="24"/>
          <w:lang w:val="en-US"/>
        </w:rPr>
        <w:t xml:space="preserve"> </w:t>
      </w:r>
      <w:r w:rsidR="009B53C8">
        <w:rPr>
          <w:rFonts w:ascii="Times New Roman" w:hAnsi="Times New Roman" w:cs="Times New Roman"/>
          <w:sz w:val="24"/>
          <w:szCs w:val="24"/>
        </w:rPr>
        <w:t>предложения</w:t>
      </w:r>
      <w:r w:rsidR="009B53C8">
        <w:rPr>
          <w:rFonts w:ascii="Times New Roman" w:hAnsi="Times New Roman" w:cs="Times New Roman"/>
          <w:sz w:val="24"/>
          <w:szCs w:val="24"/>
          <w:lang w:val="en-US"/>
        </w:rPr>
        <w:t xml:space="preserve">” and </w:t>
      </w:r>
      <w:r w:rsidR="009B53C8" w:rsidRPr="009B53C8">
        <w:rPr>
          <w:rFonts w:ascii="Times New Roman" w:hAnsi="Times New Roman" w:cs="Times New Roman"/>
          <w:sz w:val="24"/>
          <w:szCs w:val="24"/>
          <w:lang w:val="en-US"/>
        </w:rPr>
        <w:t xml:space="preserve"> </w:t>
      </w:r>
      <w:r w:rsidR="00930E84">
        <w:rPr>
          <w:rFonts w:ascii="Times New Roman" w:hAnsi="Times New Roman" w:cs="Times New Roman"/>
          <w:sz w:val="24"/>
          <w:szCs w:val="24"/>
          <w:lang w:val="en-US"/>
        </w:rPr>
        <w:t>in Tajik “</w:t>
      </w:r>
      <w:r w:rsidR="00930E84">
        <w:rPr>
          <w:rFonts w:ascii="Times New Roman" w:hAnsi="Times New Roman" w:cs="Times New Roman"/>
          <w:sz w:val="24"/>
          <w:szCs w:val="24"/>
          <w:lang w:val="tg-Cyrl-TJ"/>
        </w:rPr>
        <w:t>таҷзияи актуалии ҷумла</w:t>
      </w:r>
      <w:r w:rsidR="00930E84">
        <w:rPr>
          <w:rFonts w:ascii="Times New Roman" w:hAnsi="Times New Roman" w:cs="Times New Roman"/>
          <w:sz w:val="24"/>
          <w:szCs w:val="24"/>
          <w:lang w:val="en-US"/>
        </w:rPr>
        <w:t>”</w:t>
      </w:r>
      <w:r w:rsidR="006C58D2">
        <w:rPr>
          <w:rFonts w:ascii="Times New Roman" w:hAnsi="Times New Roman" w:cs="Times New Roman"/>
          <w:sz w:val="24"/>
          <w:szCs w:val="24"/>
          <w:lang w:val="en-US"/>
        </w:rPr>
        <w:t xml:space="preserve"> [</w:t>
      </w:r>
      <w:proofErr w:type="spellStart"/>
      <w:r w:rsidR="006C58D2">
        <w:rPr>
          <w:rFonts w:ascii="Times New Roman" w:hAnsi="Times New Roman" w:cs="Times New Roman"/>
          <w:sz w:val="24"/>
          <w:szCs w:val="24"/>
          <w:lang w:val="en-US"/>
        </w:rPr>
        <w:t>Yusupova</w:t>
      </w:r>
      <w:proofErr w:type="spellEnd"/>
      <w:r w:rsidR="006C58D2">
        <w:rPr>
          <w:rFonts w:ascii="Times New Roman" w:hAnsi="Times New Roman" w:cs="Times New Roman"/>
          <w:sz w:val="24"/>
          <w:szCs w:val="24"/>
          <w:lang w:val="en-US"/>
        </w:rPr>
        <w:t xml:space="preserve"> Z.R.,2006</w:t>
      </w:r>
      <w:r w:rsidR="00FA4374">
        <w:rPr>
          <w:rFonts w:ascii="Times New Roman" w:hAnsi="Times New Roman" w:cs="Times New Roman"/>
          <w:sz w:val="24"/>
          <w:szCs w:val="24"/>
          <w:lang w:val="en-US"/>
        </w:rPr>
        <w:t xml:space="preserve">]. </w:t>
      </w:r>
    </w:p>
    <w:p w:rsidR="00491B47" w:rsidRPr="004C1085" w:rsidRDefault="004C1085">
      <w:pPr>
        <w:spacing w:line="276" w:lineRule="auto"/>
        <w:ind w:firstLine="527"/>
        <w:jc w:val="both"/>
        <w:rPr>
          <w:rFonts w:ascii="Times New Roman" w:hAnsi="Times New Roman" w:cs="Times New Roman"/>
          <w:sz w:val="24"/>
          <w:szCs w:val="24"/>
          <w:lang w:val="en-GB"/>
        </w:rPr>
        <w:pPrChange w:id="5" w:author="Пользователь Windows" w:date="2022-06-10T00:32:00Z">
          <w:pPr>
            <w:spacing w:line="276" w:lineRule="auto"/>
            <w:ind w:firstLine="708"/>
            <w:jc w:val="both"/>
          </w:pPr>
        </w:pPrChange>
      </w:pPr>
      <w:r>
        <w:rPr>
          <w:rFonts w:ascii="Times New Roman" w:hAnsi="Times New Roman" w:cs="Times New Roman"/>
          <w:sz w:val="24"/>
          <w:szCs w:val="24"/>
          <w:lang w:val="en-GB"/>
        </w:rPr>
        <w:t xml:space="preserve">The first investigations were developed by </w:t>
      </w:r>
      <w:r w:rsidR="0040632D" w:rsidRPr="002B73F3">
        <w:rPr>
          <w:rFonts w:ascii="Times New Roman" w:hAnsi="Times New Roman" w:cs="Times New Roman"/>
          <w:sz w:val="24"/>
          <w:szCs w:val="24"/>
          <w:lang w:val="en-US"/>
        </w:rPr>
        <w:t xml:space="preserve">French grammarians: Ts. </w:t>
      </w:r>
      <w:proofErr w:type="spellStart"/>
      <w:r w:rsidR="00263006">
        <w:rPr>
          <w:rFonts w:ascii="Times New Roman" w:hAnsi="Times New Roman" w:cs="Times New Roman"/>
          <w:sz w:val="24"/>
          <w:szCs w:val="24"/>
          <w:lang w:val="en-US"/>
        </w:rPr>
        <w:t>Dumaret</w:t>
      </w:r>
      <w:proofErr w:type="spellEnd"/>
      <w:r w:rsidR="00263006">
        <w:rPr>
          <w:rFonts w:ascii="Times New Roman" w:hAnsi="Times New Roman" w:cs="Times New Roman"/>
          <w:sz w:val="24"/>
          <w:szCs w:val="24"/>
          <w:lang w:val="en-US"/>
        </w:rPr>
        <w:t xml:space="preserve">, N. Bose, Sh. </w:t>
      </w:r>
      <w:proofErr w:type="spellStart"/>
      <w:r w:rsidR="00263006">
        <w:rPr>
          <w:rFonts w:ascii="Times New Roman" w:hAnsi="Times New Roman" w:cs="Times New Roman"/>
          <w:sz w:val="24"/>
          <w:szCs w:val="24"/>
          <w:lang w:val="en-US"/>
        </w:rPr>
        <w:t>Bato</w:t>
      </w:r>
      <w:proofErr w:type="spellEnd"/>
      <w:r w:rsidR="00D82634">
        <w:rPr>
          <w:rFonts w:ascii="Times New Roman" w:hAnsi="Times New Roman" w:cs="Times New Roman"/>
          <w:sz w:val="24"/>
          <w:szCs w:val="24"/>
          <w:lang w:val="en-US"/>
        </w:rPr>
        <w:t xml:space="preserve">. </w:t>
      </w:r>
      <w:r w:rsidR="00263006">
        <w:rPr>
          <w:rFonts w:ascii="Times New Roman" w:hAnsi="Times New Roman" w:cs="Times New Roman"/>
          <w:sz w:val="24"/>
          <w:szCs w:val="24"/>
          <w:lang w:val="en-US"/>
        </w:rPr>
        <w:t xml:space="preserve"> The interpretation of the phenomenon</w:t>
      </w:r>
      <w:r w:rsidR="00A257E2">
        <w:rPr>
          <w:rFonts w:ascii="Times New Roman" w:hAnsi="Times New Roman" w:cs="Times New Roman"/>
          <w:sz w:val="24"/>
          <w:szCs w:val="24"/>
          <w:lang w:val="en-US"/>
        </w:rPr>
        <w:t xml:space="preserve">, </w:t>
      </w:r>
      <w:r w:rsidR="00263006">
        <w:rPr>
          <w:rFonts w:ascii="Times New Roman" w:hAnsi="Times New Roman" w:cs="Times New Roman"/>
          <w:sz w:val="24"/>
          <w:szCs w:val="24"/>
          <w:lang w:val="en-US"/>
        </w:rPr>
        <w:t xml:space="preserve">which </w:t>
      </w:r>
      <w:r w:rsidR="00405D3C">
        <w:rPr>
          <w:rFonts w:ascii="Times New Roman" w:hAnsi="Times New Roman" w:cs="Times New Roman"/>
          <w:sz w:val="24"/>
          <w:szCs w:val="24"/>
          <w:lang w:val="en-US"/>
        </w:rPr>
        <w:t xml:space="preserve">have been suggested by </w:t>
      </w:r>
      <w:r w:rsidR="00405D3C" w:rsidRPr="002B73F3">
        <w:rPr>
          <w:rFonts w:ascii="Times New Roman" w:hAnsi="Times New Roman" w:cs="Times New Roman"/>
          <w:sz w:val="24"/>
          <w:szCs w:val="24"/>
          <w:lang w:val="en-US"/>
        </w:rPr>
        <w:t xml:space="preserve">V. </w:t>
      </w:r>
      <w:proofErr w:type="spellStart"/>
      <w:r w:rsidR="00405D3C" w:rsidRPr="002B73F3">
        <w:rPr>
          <w:rFonts w:ascii="Times New Roman" w:hAnsi="Times New Roman" w:cs="Times New Roman"/>
          <w:sz w:val="24"/>
          <w:szCs w:val="24"/>
          <w:lang w:val="en-US"/>
        </w:rPr>
        <w:t>Mathesius</w:t>
      </w:r>
      <w:proofErr w:type="spellEnd"/>
      <w:r w:rsidR="00405D3C">
        <w:rPr>
          <w:rFonts w:ascii="Times New Roman" w:hAnsi="Times New Roman" w:cs="Times New Roman"/>
          <w:sz w:val="24"/>
          <w:szCs w:val="24"/>
          <w:lang w:val="en-US"/>
        </w:rPr>
        <w:t>, differs from</w:t>
      </w:r>
      <w:r w:rsidR="00A257E2">
        <w:rPr>
          <w:rFonts w:ascii="Times New Roman" w:hAnsi="Times New Roman" w:cs="Times New Roman"/>
          <w:sz w:val="24"/>
          <w:szCs w:val="24"/>
          <w:lang w:val="en-US"/>
        </w:rPr>
        <w:t xml:space="preserve"> the </w:t>
      </w:r>
      <w:r w:rsidR="00405D3C">
        <w:rPr>
          <w:rFonts w:ascii="Times New Roman" w:hAnsi="Times New Roman" w:cs="Times New Roman"/>
          <w:sz w:val="24"/>
          <w:szCs w:val="24"/>
          <w:lang w:val="en-US"/>
        </w:rPr>
        <w:t>one which preceded it. One big difference between</w:t>
      </w:r>
      <w:r w:rsidR="00A257E2">
        <w:rPr>
          <w:rFonts w:ascii="Times New Roman" w:hAnsi="Times New Roman" w:cs="Times New Roman"/>
          <w:sz w:val="24"/>
          <w:szCs w:val="24"/>
          <w:lang w:val="en-US"/>
        </w:rPr>
        <w:t xml:space="preserve"> definitions </w:t>
      </w:r>
      <w:r w:rsidR="00405D3C">
        <w:rPr>
          <w:rFonts w:ascii="Times New Roman" w:hAnsi="Times New Roman" w:cs="Times New Roman"/>
          <w:sz w:val="24"/>
          <w:szCs w:val="24"/>
          <w:lang w:val="en-US"/>
        </w:rPr>
        <w:t xml:space="preserve">of the phenomenon is that </w:t>
      </w:r>
      <w:r w:rsidR="00405D3C" w:rsidRPr="002B73F3">
        <w:rPr>
          <w:rFonts w:ascii="Times New Roman" w:hAnsi="Times New Roman" w:cs="Times New Roman"/>
          <w:sz w:val="24"/>
          <w:szCs w:val="24"/>
          <w:lang w:val="en-US"/>
        </w:rPr>
        <w:t xml:space="preserve">V. </w:t>
      </w:r>
      <w:proofErr w:type="spellStart"/>
      <w:r w:rsidR="00405D3C" w:rsidRPr="002B73F3">
        <w:rPr>
          <w:rFonts w:ascii="Times New Roman" w:hAnsi="Times New Roman" w:cs="Times New Roman"/>
          <w:sz w:val="24"/>
          <w:szCs w:val="24"/>
          <w:lang w:val="en-US"/>
        </w:rPr>
        <w:t>Mathesius</w:t>
      </w:r>
      <w:proofErr w:type="spellEnd"/>
      <w:r w:rsidR="00405D3C" w:rsidRPr="002B73F3">
        <w:rPr>
          <w:rFonts w:ascii="Times New Roman" w:hAnsi="Times New Roman" w:cs="Times New Roman"/>
          <w:sz w:val="24"/>
          <w:szCs w:val="24"/>
          <w:lang w:val="en-US"/>
        </w:rPr>
        <w:t xml:space="preserve"> expands in general the formulation of the issue</w:t>
      </w:r>
      <w:r w:rsidR="00405D3C">
        <w:rPr>
          <w:rFonts w:ascii="Times New Roman" w:hAnsi="Times New Roman" w:cs="Times New Roman"/>
          <w:sz w:val="24"/>
          <w:szCs w:val="24"/>
          <w:lang w:val="en-US"/>
        </w:rPr>
        <w:t xml:space="preserve"> of actual division, demanding “</w:t>
      </w:r>
      <w:r w:rsidR="00405D3C" w:rsidRPr="002B73F3">
        <w:rPr>
          <w:rFonts w:ascii="Times New Roman" w:hAnsi="Times New Roman" w:cs="Times New Roman"/>
          <w:sz w:val="24"/>
          <w:szCs w:val="24"/>
          <w:lang w:val="en-US"/>
        </w:rPr>
        <w:t>opposition</w:t>
      </w:r>
      <w:r w:rsidR="00405D3C">
        <w:rPr>
          <w:rFonts w:ascii="Times New Roman" w:hAnsi="Times New Roman" w:cs="Times New Roman"/>
          <w:sz w:val="24"/>
          <w:szCs w:val="24"/>
          <w:lang w:val="en-US"/>
        </w:rPr>
        <w:t>” actual division to formal - syntactic</w:t>
      </w:r>
      <w:r w:rsidR="00405D3C" w:rsidRPr="002B73F3">
        <w:rPr>
          <w:rFonts w:ascii="Times New Roman" w:hAnsi="Times New Roman" w:cs="Times New Roman"/>
          <w:sz w:val="24"/>
          <w:szCs w:val="24"/>
          <w:lang w:val="en-US"/>
        </w:rPr>
        <w:t>.</w:t>
      </w:r>
      <w:r w:rsidR="00405D3C">
        <w:rPr>
          <w:rFonts w:ascii="Times New Roman" w:hAnsi="Times New Roman" w:cs="Times New Roman"/>
          <w:sz w:val="24"/>
          <w:szCs w:val="24"/>
          <w:lang w:val="en-US"/>
        </w:rPr>
        <w:t xml:space="preserve"> There is  </w:t>
      </w:r>
      <w:r w:rsidR="00405D3C" w:rsidRPr="002B73F3">
        <w:rPr>
          <w:rFonts w:ascii="Times New Roman" w:hAnsi="Times New Roman" w:cs="Times New Roman"/>
          <w:sz w:val="24"/>
          <w:szCs w:val="24"/>
          <w:lang w:val="en-US"/>
        </w:rPr>
        <w:t>th</w:t>
      </w:r>
      <w:r w:rsidR="00A257E2">
        <w:rPr>
          <w:rFonts w:ascii="Times New Roman" w:hAnsi="Times New Roman" w:cs="Times New Roman"/>
          <w:sz w:val="24"/>
          <w:szCs w:val="24"/>
          <w:lang w:val="en-US"/>
        </w:rPr>
        <w:t>e universalization</w:t>
      </w:r>
      <w:r w:rsidR="00405D3C" w:rsidRPr="002B73F3">
        <w:rPr>
          <w:rFonts w:ascii="Times New Roman" w:hAnsi="Times New Roman" w:cs="Times New Roman"/>
          <w:sz w:val="24"/>
          <w:szCs w:val="24"/>
          <w:lang w:val="en-US"/>
        </w:rPr>
        <w:t xml:space="preserve"> of the phenomenon of</w:t>
      </w:r>
      <w:r w:rsidR="007F2531">
        <w:rPr>
          <w:rFonts w:ascii="Times New Roman" w:hAnsi="Times New Roman" w:cs="Times New Roman"/>
          <w:sz w:val="24"/>
          <w:szCs w:val="24"/>
        </w:rPr>
        <w:t xml:space="preserve"> </w:t>
      </w:r>
      <w:r w:rsidR="007F2531">
        <w:rPr>
          <w:rFonts w:ascii="Times New Roman" w:hAnsi="Times New Roman" w:cs="Times New Roman"/>
          <w:sz w:val="24"/>
          <w:szCs w:val="24"/>
          <w:lang w:val="en-GB"/>
        </w:rPr>
        <w:t xml:space="preserve">the </w:t>
      </w:r>
      <w:r w:rsidR="00405D3C" w:rsidRPr="002B73F3">
        <w:rPr>
          <w:rFonts w:ascii="Times New Roman" w:hAnsi="Times New Roman" w:cs="Times New Roman"/>
          <w:sz w:val="24"/>
          <w:szCs w:val="24"/>
          <w:lang w:val="en-US"/>
        </w:rPr>
        <w:t>actual division</w:t>
      </w:r>
      <w:r w:rsidR="00405D3C">
        <w:rPr>
          <w:rFonts w:ascii="Times New Roman" w:hAnsi="Times New Roman" w:cs="Times New Roman"/>
          <w:sz w:val="24"/>
          <w:szCs w:val="24"/>
          <w:lang w:val="en-US"/>
        </w:rPr>
        <w:t xml:space="preserve"> in theory of </w:t>
      </w:r>
      <w:r w:rsidR="00405D3C" w:rsidRPr="002B73F3">
        <w:rPr>
          <w:rFonts w:ascii="Times New Roman" w:hAnsi="Times New Roman" w:cs="Times New Roman"/>
          <w:sz w:val="24"/>
          <w:szCs w:val="24"/>
          <w:lang w:val="en-US"/>
        </w:rPr>
        <w:t xml:space="preserve">V. </w:t>
      </w:r>
      <w:proofErr w:type="spellStart"/>
      <w:r w:rsidR="00405D3C" w:rsidRPr="002B73F3">
        <w:rPr>
          <w:rFonts w:ascii="Times New Roman" w:hAnsi="Times New Roman" w:cs="Times New Roman"/>
          <w:sz w:val="24"/>
          <w:szCs w:val="24"/>
          <w:lang w:val="en-US"/>
        </w:rPr>
        <w:t>Mathesius</w:t>
      </w:r>
      <w:proofErr w:type="spellEnd"/>
      <w:r w:rsidR="00405D3C">
        <w:rPr>
          <w:rFonts w:ascii="Times New Roman" w:hAnsi="Times New Roman" w:cs="Times New Roman"/>
          <w:sz w:val="24"/>
          <w:szCs w:val="24"/>
          <w:lang w:val="en-US"/>
        </w:rPr>
        <w:t xml:space="preserve">. </w:t>
      </w:r>
      <w:r w:rsidR="0040632D" w:rsidRPr="002B73F3">
        <w:rPr>
          <w:rFonts w:ascii="Times New Roman" w:hAnsi="Times New Roman" w:cs="Times New Roman"/>
          <w:sz w:val="24"/>
          <w:szCs w:val="24"/>
          <w:lang w:val="en-US"/>
        </w:rPr>
        <w:t>Two aspects of division are opposed to each other and differentiated on functional grounds. The ratio of actual division and syntactic word order is co</w:t>
      </w:r>
      <w:r w:rsidR="00A524E9">
        <w:rPr>
          <w:rFonts w:ascii="Times New Roman" w:hAnsi="Times New Roman" w:cs="Times New Roman"/>
          <w:sz w:val="24"/>
          <w:szCs w:val="24"/>
          <w:lang w:val="en-US"/>
        </w:rPr>
        <w:t xml:space="preserve">nsidered as parity, equipollent, because </w:t>
      </w:r>
      <w:r w:rsidR="0040632D" w:rsidRPr="002B73F3">
        <w:rPr>
          <w:rFonts w:ascii="Times New Roman" w:hAnsi="Times New Roman" w:cs="Times New Roman"/>
          <w:sz w:val="24"/>
          <w:szCs w:val="24"/>
          <w:lang w:val="en-US"/>
        </w:rPr>
        <w:t xml:space="preserve">both are the necessary aspects of the division of the statement. </w:t>
      </w:r>
      <w:r w:rsidR="00A524E9">
        <w:rPr>
          <w:rFonts w:ascii="Times New Roman" w:hAnsi="Times New Roman" w:cs="Times New Roman"/>
          <w:sz w:val="24"/>
          <w:szCs w:val="24"/>
          <w:lang w:val="en-US"/>
        </w:rPr>
        <w:t>Accordingly, t</w:t>
      </w:r>
      <w:r w:rsidR="0040632D" w:rsidRPr="002B73F3">
        <w:rPr>
          <w:rFonts w:ascii="Times New Roman" w:hAnsi="Times New Roman" w:cs="Times New Roman"/>
          <w:sz w:val="24"/>
          <w:szCs w:val="24"/>
          <w:lang w:val="en-US"/>
        </w:rPr>
        <w:t xml:space="preserve">he two ways of division are connected dialectically, there is no «competition» between them. The nature of the statement is such that it should be both at the same time; «...the relationship between the actual and formal division of the sentence is one of the most </w:t>
      </w:r>
      <w:r w:rsidR="0040632D" w:rsidRPr="002B73F3">
        <w:rPr>
          <w:rFonts w:ascii="Times New Roman" w:hAnsi="Times New Roman" w:cs="Times New Roman"/>
          <w:sz w:val="24"/>
          <w:szCs w:val="24"/>
          <w:lang w:val="en-US"/>
        </w:rPr>
        <w:lastRenderedPageBreak/>
        <w:t>characteristic phenomena in each language» [</w:t>
      </w:r>
      <w:proofErr w:type="spellStart"/>
      <w:r w:rsidR="0040632D" w:rsidRPr="002B73F3">
        <w:rPr>
          <w:rFonts w:ascii="Times New Roman" w:hAnsi="Times New Roman" w:cs="Times New Roman"/>
          <w:sz w:val="24"/>
          <w:szCs w:val="24"/>
          <w:lang w:val="en-US"/>
        </w:rPr>
        <w:t>Mathesi</w:t>
      </w:r>
      <w:r w:rsidR="00C10C16">
        <w:rPr>
          <w:rFonts w:ascii="Times New Roman" w:hAnsi="Times New Roman" w:cs="Times New Roman"/>
          <w:sz w:val="24"/>
          <w:szCs w:val="24"/>
          <w:lang w:val="en-US"/>
        </w:rPr>
        <w:t>u</w:t>
      </w:r>
      <w:r w:rsidR="00930E84">
        <w:rPr>
          <w:rFonts w:ascii="Times New Roman" w:hAnsi="Times New Roman" w:cs="Times New Roman"/>
          <w:sz w:val="24"/>
          <w:szCs w:val="24"/>
          <w:lang w:val="en-US"/>
        </w:rPr>
        <w:t>s</w:t>
      </w:r>
      <w:proofErr w:type="spellEnd"/>
      <w:r w:rsidR="00930E84">
        <w:rPr>
          <w:rFonts w:ascii="Times New Roman" w:hAnsi="Times New Roman" w:cs="Times New Roman"/>
          <w:sz w:val="24"/>
          <w:szCs w:val="24"/>
          <w:lang w:val="en-US"/>
        </w:rPr>
        <w:t xml:space="preserve"> 1967</w:t>
      </w:r>
      <w:r w:rsidR="0040632D" w:rsidRPr="002B73F3">
        <w:rPr>
          <w:rFonts w:ascii="Times New Roman" w:hAnsi="Times New Roman" w:cs="Times New Roman"/>
          <w:sz w:val="24"/>
          <w:szCs w:val="24"/>
          <w:lang w:val="en-US"/>
        </w:rPr>
        <w:t xml:space="preserve">: 240]. </w:t>
      </w:r>
      <w:r w:rsidR="00A524E9">
        <w:rPr>
          <w:rFonts w:ascii="Times New Roman" w:hAnsi="Times New Roman" w:cs="Times New Roman"/>
          <w:sz w:val="24"/>
          <w:szCs w:val="24"/>
          <w:lang w:val="en-US"/>
        </w:rPr>
        <w:t>A</w:t>
      </w:r>
      <w:r w:rsidR="00A524E9" w:rsidRPr="002B73F3">
        <w:rPr>
          <w:rFonts w:ascii="Times New Roman" w:hAnsi="Times New Roman" w:cs="Times New Roman"/>
          <w:sz w:val="24"/>
          <w:szCs w:val="24"/>
          <w:lang w:val="en-US"/>
        </w:rPr>
        <w:t xml:space="preserve">ccording to </w:t>
      </w:r>
      <w:proofErr w:type="spellStart"/>
      <w:r w:rsidR="00A524E9" w:rsidRPr="002B73F3">
        <w:rPr>
          <w:rFonts w:ascii="Times New Roman" w:hAnsi="Times New Roman" w:cs="Times New Roman"/>
          <w:sz w:val="24"/>
          <w:szCs w:val="24"/>
          <w:lang w:val="en-US"/>
        </w:rPr>
        <w:t>Mathesius</w:t>
      </w:r>
      <w:proofErr w:type="spellEnd"/>
      <w:r w:rsidR="00A524E9" w:rsidRPr="002B73F3">
        <w:rPr>
          <w:rFonts w:ascii="Times New Roman" w:hAnsi="Times New Roman" w:cs="Times New Roman"/>
          <w:sz w:val="24"/>
          <w:szCs w:val="24"/>
          <w:lang w:val="en-US"/>
        </w:rPr>
        <w:t xml:space="preserve">, </w:t>
      </w:r>
      <w:r w:rsidR="00A524E9">
        <w:rPr>
          <w:rFonts w:ascii="Times New Roman" w:hAnsi="Times New Roman" w:cs="Times New Roman"/>
          <w:sz w:val="24"/>
          <w:szCs w:val="24"/>
          <w:lang w:val="en-US"/>
        </w:rPr>
        <w:t>t</w:t>
      </w:r>
      <w:r w:rsidR="0040632D" w:rsidRPr="002B73F3">
        <w:rPr>
          <w:rFonts w:ascii="Times New Roman" w:hAnsi="Times New Roman" w:cs="Times New Roman"/>
          <w:sz w:val="24"/>
          <w:szCs w:val="24"/>
          <w:lang w:val="en-US"/>
        </w:rPr>
        <w:t>he main function of wor</w:t>
      </w:r>
      <w:r w:rsidR="00A524E9">
        <w:rPr>
          <w:rFonts w:ascii="Times New Roman" w:hAnsi="Times New Roman" w:cs="Times New Roman"/>
          <w:sz w:val="24"/>
          <w:szCs w:val="24"/>
          <w:lang w:val="en-US"/>
        </w:rPr>
        <w:t xml:space="preserve">d order </w:t>
      </w:r>
      <w:r w:rsidR="0040632D" w:rsidRPr="002B73F3">
        <w:rPr>
          <w:rFonts w:ascii="Times New Roman" w:hAnsi="Times New Roman" w:cs="Times New Roman"/>
          <w:sz w:val="24"/>
          <w:szCs w:val="24"/>
          <w:lang w:val="en-US"/>
        </w:rPr>
        <w:t>is to express the way the sentence</w:t>
      </w:r>
      <w:r w:rsidR="00A524E9">
        <w:rPr>
          <w:rFonts w:ascii="Times New Roman" w:hAnsi="Times New Roman" w:cs="Times New Roman"/>
          <w:sz w:val="24"/>
          <w:szCs w:val="24"/>
          <w:lang w:val="en-US"/>
        </w:rPr>
        <w:t xml:space="preserve"> is actually divided.</w:t>
      </w:r>
      <w:r w:rsidR="00C10C16">
        <w:rPr>
          <w:rFonts w:ascii="Times New Roman" w:hAnsi="Times New Roman" w:cs="Times New Roman"/>
          <w:sz w:val="24"/>
          <w:szCs w:val="24"/>
          <w:lang w:val="en-US"/>
        </w:rPr>
        <w:t xml:space="preserve"> [</w:t>
      </w:r>
      <w:proofErr w:type="spellStart"/>
      <w:r w:rsidR="00C10C16">
        <w:rPr>
          <w:rFonts w:ascii="Times New Roman" w:hAnsi="Times New Roman" w:cs="Times New Roman"/>
          <w:sz w:val="24"/>
          <w:szCs w:val="24"/>
          <w:lang w:val="en-US"/>
        </w:rPr>
        <w:t>Mates</w:t>
      </w:r>
      <w:r w:rsidR="00930E84">
        <w:rPr>
          <w:rFonts w:ascii="Times New Roman" w:hAnsi="Times New Roman" w:cs="Times New Roman"/>
          <w:sz w:val="24"/>
          <w:szCs w:val="24"/>
          <w:lang w:val="en-US"/>
        </w:rPr>
        <w:t>ius</w:t>
      </w:r>
      <w:proofErr w:type="spellEnd"/>
      <w:r w:rsidR="00930E84">
        <w:rPr>
          <w:rFonts w:ascii="Times New Roman" w:hAnsi="Times New Roman" w:cs="Times New Roman"/>
          <w:sz w:val="24"/>
          <w:szCs w:val="24"/>
          <w:lang w:val="en-US"/>
        </w:rPr>
        <w:t xml:space="preserve"> 1967</w:t>
      </w:r>
      <w:r w:rsidR="0040632D" w:rsidRPr="002B73F3">
        <w:rPr>
          <w:rFonts w:ascii="Times New Roman" w:hAnsi="Times New Roman" w:cs="Times New Roman"/>
          <w:sz w:val="24"/>
          <w:szCs w:val="24"/>
          <w:lang w:val="en-US"/>
        </w:rPr>
        <w:t>: 249].</w:t>
      </w:r>
    </w:p>
    <w:p w:rsidR="00930E84" w:rsidRDefault="009332F0" w:rsidP="001D194F">
      <w:pPr>
        <w:spacing w:line="276" w:lineRule="auto"/>
        <w:ind w:firstLine="708"/>
        <w:jc w:val="both"/>
        <w:rPr>
          <w:rFonts w:ascii="Times New Roman" w:hAnsi="Times New Roman" w:cs="Times New Roman"/>
          <w:sz w:val="24"/>
          <w:szCs w:val="24"/>
          <w:lang w:val="en-US"/>
        </w:rPr>
      </w:pPr>
      <w:r w:rsidRPr="002B73F3">
        <w:rPr>
          <w:rFonts w:ascii="Times New Roman" w:hAnsi="Times New Roman" w:cs="Times New Roman"/>
          <w:sz w:val="24"/>
          <w:szCs w:val="24"/>
          <w:lang w:val="en-US"/>
        </w:rPr>
        <w:t xml:space="preserve">The main </w:t>
      </w:r>
      <w:r w:rsidR="00A524E9">
        <w:rPr>
          <w:rFonts w:ascii="Times New Roman" w:hAnsi="Times New Roman" w:cs="Times New Roman"/>
          <w:sz w:val="24"/>
          <w:szCs w:val="24"/>
          <w:lang w:val="en-US"/>
        </w:rPr>
        <w:t>constituents</w:t>
      </w:r>
      <w:r w:rsidRPr="002B73F3">
        <w:rPr>
          <w:rFonts w:ascii="Times New Roman" w:hAnsi="Times New Roman" w:cs="Times New Roman"/>
          <w:sz w:val="24"/>
          <w:szCs w:val="24"/>
          <w:lang w:val="en-US"/>
        </w:rPr>
        <w:t xml:space="preserve"> of the actual division of a sentence are the theme and the </w:t>
      </w:r>
      <w:proofErr w:type="spellStart"/>
      <w:r w:rsidRPr="002B73F3">
        <w:rPr>
          <w:rFonts w:ascii="Times New Roman" w:hAnsi="Times New Roman" w:cs="Times New Roman"/>
          <w:sz w:val="24"/>
          <w:szCs w:val="24"/>
          <w:lang w:val="en-US"/>
        </w:rPr>
        <w:t>rheme</w:t>
      </w:r>
      <w:proofErr w:type="spellEnd"/>
      <w:r w:rsidRPr="002B73F3">
        <w:rPr>
          <w:rFonts w:ascii="Times New Roman" w:hAnsi="Times New Roman" w:cs="Times New Roman"/>
          <w:sz w:val="24"/>
          <w:szCs w:val="24"/>
          <w:lang w:val="en-US"/>
        </w:rPr>
        <w:t>.  The theme</w:t>
      </w:r>
      <w:r w:rsidR="00491B47" w:rsidRPr="001B4F73">
        <w:rPr>
          <w:rFonts w:ascii="Times New Roman" w:hAnsi="Times New Roman" w:cs="Times New Roman"/>
          <w:sz w:val="24"/>
          <w:szCs w:val="24"/>
          <w:lang w:val="en-GB"/>
        </w:rPr>
        <w:t xml:space="preserve">, which is </w:t>
      </w:r>
      <w:r w:rsidRPr="002B73F3">
        <w:rPr>
          <w:rFonts w:ascii="Times New Roman" w:hAnsi="Times New Roman" w:cs="Times New Roman"/>
          <w:sz w:val="24"/>
          <w:szCs w:val="24"/>
          <w:lang w:val="en-US"/>
        </w:rPr>
        <w:t xml:space="preserve">originally called “the basis” by V. </w:t>
      </w:r>
      <w:proofErr w:type="spellStart"/>
      <w:r w:rsidRPr="002B73F3">
        <w:rPr>
          <w:rFonts w:ascii="Times New Roman" w:hAnsi="Times New Roman" w:cs="Times New Roman"/>
          <w:sz w:val="24"/>
          <w:szCs w:val="24"/>
          <w:lang w:val="en-US"/>
        </w:rPr>
        <w:t>Mathesius</w:t>
      </w:r>
      <w:proofErr w:type="spellEnd"/>
      <w:r w:rsidRPr="002B73F3">
        <w:rPr>
          <w:rFonts w:ascii="Times New Roman" w:hAnsi="Times New Roman" w:cs="Times New Roman"/>
          <w:sz w:val="24"/>
          <w:szCs w:val="24"/>
          <w:lang w:val="en-US"/>
        </w:rPr>
        <w:t xml:space="preserve"> is the starting point of communication, a thing or a phenomenon about which something is reported in the sentence; it usually contains some old, “already known” information.  The </w:t>
      </w:r>
      <w:proofErr w:type="spellStart"/>
      <w:r w:rsidRPr="002B73F3">
        <w:rPr>
          <w:rFonts w:ascii="Times New Roman" w:hAnsi="Times New Roman" w:cs="Times New Roman"/>
          <w:sz w:val="24"/>
          <w:szCs w:val="24"/>
          <w:lang w:val="en-US"/>
        </w:rPr>
        <w:t>rheme</w:t>
      </w:r>
      <w:proofErr w:type="spellEnd"/>
      <w:r w:rsidR="00491B47" w:rsidRPr="001B4F73">
        <w:rPr>
          <w:rFonts w:ascii="Times New Roman" w:hAnsi="Times New Roman" w:cs="Times New Roman"/>
          <w:sz w:val="24"/>
          <w:szCs w:val="24"/>
          <w:lang w:val="en-GB"/>
        </w:rPr>
        <w:t xml:space="preserve">, which is </w:t>
      </w:r>
      <w:r w:rsidRPr="002B73F3">
        <w:rPr>
          <w:rFonts w:ascii="Times New Roman" w:hAnsi="Times New Roman" w:cs="Times New Roman"/>
          <w:sz w:val="24"/>
          <w:szCs w:val="24"/>
          <w:lang w:val="en-US"/>
        </w:rPr>
        <w:t xml:space="preserve">originally called “the nucleus” by V. </w:t>
      </w:r>
      <w:proofErr w:type="spellStart"/>
      <w:r w:rsidRPr="002B73F3">
        <w:rPr>
          <w:rFonts w:ascii="Times New Roman" w:hAnsi="Times New Roman" w:cs="Times New Roman"/>
          <w:sz w:val="24"/>
          <w:szCs w:val="24"/>
          <w:lang w:val="en-US"/>
        </w:rPr>
        <w:t>Mathesius</w:t>
      </w:r>
      <w:proofErr w:type="spellEnd"/>
      <w:r w:rsidR="00491B47" w:rsidRPr="001B4F73">
        <w:rPr>
          <w:rFonts w:ascii="Times New Roman" w:hAnsi="Times New Roman" w:cs="Times New Roman"/>
          <w:sz w:val="24"/>
          <w:szCs w:val="24"/>
          <w:lang w:val="en-GB"/>
        </w:rPr>
        <w:t xml:space="preserve"> </w:t>
      </w:r>
      <w:r w:rsidRPr="002B73F3">
        <w:rPr>
          <w:rFonts w:ascii="Times New Roman" w:hAnsi="Times New Roman" w:cs="Times New Roman"/>
          <w:sz w:val="24"/>
          <w:szCs w:val="24"/>
          <w:lang w:val="en-US"/>
        </w:rPr>
        <w:t xml:space="preserve">is the basic informative part of the sentence, its contextually relevant communicative center, the “peak” of communication, or the information reported about the theme; it usually contains some new information. There </w:t>
      </w:r>
      <w:r w:rsidR="00A524E9">
        <w:rPr>
          <w:rFonts w:ascii="Times New Roman" w:hAnsi="Times New Roman" w:cs="Times New Roman"/>
          <w:sz w:val="24"/>
          <w:szCs w:val="24"/>
          <w:lang w:val="en-US"/>
        </w:rPr>
        <w:t xml:space="preserve">also </w:t>
      </w:r>
      <w:r w:rsidRPr="002B73F3">
        <w:rPr>
          <w:rFonts w:ascii="Times New Roman" w:hAnsi="Times New Roman" w:cs="Times New Roman"/>
          <w:sz w:val="24"/>
          <w:szCs w:val="24"/>
          <w:lang w:val="en-US"/>
        </w:rPr>
        <w:t xml:space="preserve">may be transitional parts of actual division of various degrees of informative value, neither purely thematic, nor </w:t>
      </w:r>
      <w:proofErr w:type="spellStart"/>
      <w:r w:rsidRPr="002B73F3">
        <w:rPr>
          <w:rFonts w:ascii="Times New Roman" w:hAnsi="Times New Roman" w:cs="Times New Roman"/>
          <w:sz w:val="24"/>
          <w:szCs w:val="24"/>
          <w:lang w:val="en-US"/>
        </w:rPr>
        <w:t>rhematic</w:t>
      </w:r>
      <w:proofErr w:type="spellEnd"/>
      <w:r w:rsidRPr="002B73F3">
        <w:rPr>
          <w:rFonts w:ascii="Times New Roman" w:hAnsi="Times New Roman" w:cs="Times New Roman"/>
          <w:sz w:val="24"/>
          <w:szCs w:val="24"/>
          <w:lang w:val="en-US"/>
        </w:rPr>
        <w:t xml:space="preserve">; they can be treated as a secondary </w:t>
      </w:r>
      <w:proofErr w:type="spellStart"/>
      <w:r w:rsidRPr="002B73F3">
        <w:rPr>
          <w:rFonts w:ascii="Times New Roman" w:hAnsi="Times New Roman" w:cs="Times New Roman"/>
          <w:sz w:val="24"/>
          <w:szCs w:val="24"/>
          <w:lang w:val="en-US"/>
        </w:rPr>
        <w:t>rheme</w:t>
      </w:r>
      <w:proofErr w:type="spellEnd"/>
      <w:r w:rsidRPr="002B73F3">
        <w:rPr>
          <w:rFonts w:ascii="Times New Roman" w:hAnsi="Times New Roman" w:cs="Times New Roman"/>
          <w:sz w:val="24"/>
          <w:szCs w:val="24"/>
          <w:lang w:val="en-US"/>
        </w:rPr>
        <w:t>, the “</w:t>
      </w:r>
      <w:proofErr w:type="spellStart"/>
      <w:r w:rsidRPr="002B73F3">
        <w:rPr>
          <w:rFonts w:ascii="Times New Roman" w:hAnsi="Times New Roman" w:cs="Times New Roman"/>
          <w:sz w:val="24"/>
          <w:szCs w:val="24"/>
          <w:lang w:val="en-US"/>
        </w:rPr>
        <w:t>subrhematic</w:t>
      </w:r>
      <w:proofErr w:type="spellEnd"/>
      <w:r w:rsidRPr="002B73F3">
        <w:rPr>
          <w:rFonts w:ascii="Times New Roman" w:hAnsi="Times New Roman" w:cs="Times New Roman"/>
          <w:sz w:val="24"/>
          <w:szCs w:val="24"/>
          <w:lang w:val="en-US"/>
        </w:rPr>
        <w:t xml:space="preserve">” part of a sentence; this </w:t>
      </w:r>
      <w:r w:rsidR="00A524E9">
        <w:rPr>
          <w:rFonts w:ascii="Times New Roman" w:hAnsi="Times New Roman" w:cs="Times New Roman"/>
          <w:sz w:val="24"/>
          <w:szCs w:val="24"/>
          <w:lang w:val="en-US"/>
        </w:rPr>
        <w:t>part is called “a transition”. T</w:t>
      </w:r>
      <w:r w:rsidRPr="002B73F3">
        <w:rPr>
          <w:rFonts w:ascii="Times New Roman" w:hAnsi="Times New Roman" w:cs="Times New Roman"/>
          <w:sz w:val="24"/>
          <w:szCs w:val="24"/>
          <w:lang w:val="en-US"/>
        </w:rPr>
        <w:t>his idea was put forward by another scholar of the Prag</w:t>
      </w:r>
      <w:r w:rsidR="00A524E9">
        <w:rPr>
          <w:rFonts w:ascii="Times New Roman" w:hAnsi="Times New Roman" w:cs="Times New Roman"/>
          <w:sz w:val="24"/>
          <w:szCs w:val="24"/>
          <w:lang w:val="en-US"/>
        </w:rPr>
        <w:t xml:space="preserve">ue Linguistic Circle, J. </w:t>
      </w:r>
      <w:proofErr w:type="spellStart"/>
      <w:r w:rsidR="00A524E9">
        <w:rPr>
          <w:rFonts w:ascii="Times New Roman" w:hAnsi="Times New Roman" w:cs="Times New Roman"/>
          <w:sz w:val="24"/>
          <w:szCs w:val="24"/>
          <w:lang w:val="en-US"/>
        </w:rPr>
        <w:t>Firbas</w:t>
      </w:r>
      <w:proofErr w:type="spellEnd"/>
      <w:r w:rsidRPr="002B73F3">
        <w:rPr>
          <w:rFonts w:ascii="Times New Roman" w:hAnsi="Times New Roman" w:cs="Times New Roman"/>
          <w:sz w:val="24"/>
          <w:szCs w:val="24"/>
          <w:lang w:val="en-US"/>
        </w:rPr>
        <w:t xml:space="preserve">. For example: </w:t>
      </w:r>
    </w:p>
    <w:p w:rsidR="00930E84" w:rsidRDefault="00930E84" w:rsidP="001D194F">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3123"/>
        <w:gridCol w:w="3110"/>
        <w:gridCol w:w="3112"/>
      </w:tblGrid>
      <w:tr w:rsidR="00930E84" w:rsidTr="00930E84">
        <w:tc>
          <w:tcPr>
            <w:tcW w:w="3190" w:type="dxa"/>
          </w:tcPr>
          <w:p w:rsidR="00930E84" w:rsidRPr="00930E84" w:rsidRDefault="00930E84" w:rsidP="00930E8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Transition </w:t>
            </w:r>
          </w:p>
        </w:tc>
        <w:tc>
          <w:tcPr>
            <w:tcW w:w="3190" w:type="dxa"/>
          </w:tcPr>
          <w:p w:rsidR="00930E84" w:rsidRPr="00930E84" w:rsidRDefault="00930E84" w:rsidP="00930E8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Theme </w:t>
            </w:r>
          </w:p>
        </w:tc>
        <w:tc>
          <w:tcPr>
            <w:tcW w:w="3191" w:type="dxa"/>
          </w:tcPr>
          <w:p w:rsidR="00930E84" w:rsidRPr="00930E84" w:rsidRDefault="00930E84" w:rsidP="00930E84">
            <w:pPr>
              <w:spacing w:line="276"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w:t>
            </w:r>
          </w:p>
        </w:tc>
      </w:tr>
      <w:tr w:rsidR="00930E84" w:rsidTr="00930E84">
        <w:tc>
          <w:tcPr>
            <w:tcW w:w="3190" w:type="dxa"/>
          </w:tcPr>
          <w:p w:rsidR="00930E84" w:rsidRDefault="00930E84" w:rsidP="001D194F">
            <w:pPr>
              <w:spacing w:line="276" w:lineRule="auto"/>
              <w:jc w:val="both"/>
              <w:rPr>
                <w:rFonts w:ascii="Times New Roman" w:hAnsi="Times New Roman" w:cs="Times New Roman"/>
                <w:i/>
                <w:sz w:val="24"/>
                <w:szCs w:val="24"/>
                <w:lang w:val="en-US"/>
              </w:rPr>
            </w:pPr>
            <w:r w:rsidRPr="00AD2D55">
              <w:rPr>
                <w:rFonts w:ascii="Times New Roman" w:hAnsi="Times New Roman" w:cs="Times New Roman"/>
                <w:i/>
                <w:sz w:val="24"/>
                <w:szCs w:val="24"/>
                <w:lang w:val="en-US"/>
              </w:rPr>
              <w:t>Again</w:t>
            </w:r>
          </w:p>
        </w:tc>
        <w:tc>
          <w:tcPr>
            <w:tcW w:w="3190" w:type="dxa"/>
          </w:tcPr>
          <w:p w:rsidR="00930E84" w:rsidRDefault="00930E84" w:rsidP="001D194F">
            <w:pPr>
              <w:spacing w:line="276"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Carol </w:t>
            </w:r>
          </w:p>
        </w:tc>
        <w:tc>
          <w:tcPr>
            <w:tcW w:w="3191" w:type="dxa"/>
          </w:tcPr>
          <w:p w:rsidR="00930E84" w:rsidRDefault="00930E84" w:rsidP="001D194F">
            <w:pPr>
              <w:spacing w:line="276" w:lineRule="auto"/>
              <w:jc w:val="both"/>
              <w:rPr>
                <w:rFonts w:ascii="Times New Roman" w:hAnsi="Times New Roman" w:cs="Times New Roman"/>
                <w:i/>
                <w:sz w:val="24"/>
                <w:szCs w:val="24"/>
                <w:lang w:val="en-US"/>
              </w:rPr>
            </w:pPr>
            <w:r w:rsidRPr="00AD2D55">
              <w:rPr>
                <w:rFonts w:ascii="Times New Roman" w:hAnsi="Times New Roman" w:cs="Times New Roman"/>
                <w:i/>
                <w:sz w:val="24"/>
                <w:szCs w:val="24"/>
                <w:lang w:val="en-US"/>
              </w:rPr>
              <w:t>is late.</w:t>
            </w:r>
          </w:p>
        </w:tc>
      </w:tr>
    </w:tbl>
    <w:p w:rsidR="00930E84" w:rsidRDefault="00930E84" w:rsidP="001D194F">
      <w:pPr>
        <w:spacing w:line="276" w:lineRule="auto"/>
        <w:ind w:firstLine="708"/>
        <w:jc w:val="both"/>
        <w:rPr>
          <w:rFonts w:ascii="Times New Roman" w:hAnsi="Times New Roman" w:cs="Times New Roman"/>
          <w:i/>
          <w:sz w:val="24"/>
          <w:szCs w:val="24"/>
          <w:lang w:val="en-US"/>
        </w:rPr>
      </w:pPr>
    </w:p>
    <w:p w:rsidR="00D03ED6" w:rsidRDefault="00B5581E" w:rsidP="001D194F">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well-known that, each language has its own certain word order in the sentence. In our work, we began the analysis by comparing the order of words in three languages, since the word order is one of the vital factors in determining the theme and 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of the sentence. English is analytical language, therefore the word order is fixed. It is divided into the following types: direct and reverse. If the direct word order is used in affirmative and negative sentences, the reverse word order is used in questions.</w:t>
      </w:r>
      <w:r w:rsidR="00D03ED6">
        <w:rPr>
          <w:rFonts w:ascii="Times New Roman" w:hAnsi="Times New Roman" w:cs="Times New Roman"/>
          <w:sz w:val="24"/>
          <w:szCs w:val="24"/>
          <w:lang w:val="en-US"/>
        </w:rPr>
        <w:t xml:space="preserve"> The structure of direct word order:</w:t>
      </w:r>
    </w:p>
    <w:p w:rsidR="00D03ED6" w:rsidRPr="00B5581E" w:rsidRDefault="00D03ED6" w:rsidP="001D194F">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3114"/>
        <w:gridCol w:w="3120"/>
        <w:gridCol w:w="3111"/>
      </w:tblGrid>
      <w:tr w:rsidR="00D03ED6" w:rsidTr="00D03ED6">
        <w:tc>
          <w:tcPr>
            <w:tcW w:w="9571" w:type="dxa"/>
            <w:gridSpan w:val="3"/>
          </w:tcPr>
          <w:p w:rsidR="00D03ED6" w:rsidRPr="00D03ED6" w:rsidRDefault="00D03ED6" w:rsidP="001D194F">
            <w:pPr>
              <w:spacing w:line="276" w:lineRule="auto"/>
              <w:jc w:val="center"/>
              <w:rPr>
                <w:rFonts w:ascii="Times New Roman" w:hAnsi="Times New Roman" w:cs="Times New Roman"/>
                <w:b/>
                <w:sz w:val="24"/>
                <w:szCs w:val="24"/>
                <w:lang w:val="en-US"/>
              </w:rPr>
            </w:pPr>
            <w:r w:rsidRPr="00D03ED6">
              <w:rPr>
                <w:rFonts w:ascii="Times New Roman" w:hAnsi="Times New Roman" w:cs="Times New Roman"/>
                <w:b/>
                <w:sz w:val="24"/>
                <w:szCs w:val="24"/>
                <w:lang w:val="en-US"/>
              </w:rPr>
              <w:t>Direct word order</w:t>
            </w:r>
          </w:p>
        </w:tc>
      </w:tr>
      <w:tr w:rsidR="00D03ED6" w:rsidTr="00D03ED6">
        <w:tc>
          <w:tcPr>
            <w:tcW w:w="3190" w:type="dxa"/>
          </w:tcPr>
          <w:p w:rsidR="00D03ED6" w:rsidRPr="00D03ED6" w:rsidRDefault="00D03ED6" w:rsidP="001D194F">
            <w:pPr>
              <w:spacing w:line="276" w:lineRule="auto"/>
              <w:jc w:val="both"/>
              <w:rPr>
                <w:rFonts w:ascii="Times New Roman" w:hAnsi="Times New Roman" w:cs="Times New Roman"/>
                <w:b/>
                <w:sz w:val="24"/>
                <w:szCs w:val="24"/>
                <w:lang w:val="en-US"/>
              </w:rPr>
            </w:pPr>
            <w:r w:rsidRPr="00D03ED6">
              <w:rPr>
                <w:rFonts w:ascii="Times New Roman" w:hAnsi="Times New Roman" w:cs="Times New Roman"/>
                <w:b/>
                <w:sz w:val="24"/>
                <w:szCs w:val="24"/>
                <w:lang w:val="en-US"/>
              </w:rPr>
              <w:t xml:space="preserve">Subject </w:t>
            </w:r>
          </w:p>
        </w:tc>
        <w:tc>
          <w:tcPr>
            <w:tcW w:w="3190" w:type="dxa"/>
          </w:tcPr>
          <w:p w:rsidR="00D03ED6" w:rsidRPr="00D03ED6" w:rsidRDefault="00D03ED6" w:rsidP="001D194F">
            <w:pPr>
              <w:spacing w:line="276" w:lineRule="auto"/>
              <w:jc w:val="both"/>
              <w:rPr>
                <w:rFonts w:ascii="Times New Roman" w:hAnsi="Times New Roman" w:cs="Times New Roman"/>
                <w:b/>
                <w:sz w:val="24"/>
                <w:szCs w:val="24"/>
                <w:lang w:val="en-US"/>
              </w:rPr>
            </w:pPr>
            <w:r w:rsidRPr="00D03ED6">
              <w:rPr>
                <w:rFonts w:ascii="Times New Roman" w:hAnsi="Times New Roman" w:cs="Times New Roman"/>
                <w:b/>
                <w:sz w:val="24"/>
                <w:szCs w:val="24"/>
                <w:lang w:val="en-US"/>
              </w:rPr>
              <w:t xml:space="preserve">Predicate </w:t>
            </w:r>
          </w:p>
        </w:tc>
        <w:tc>
          <w:tcPr>
            <w:tcW w:w="3191" w:type="dxa"/>
          </w:tcPr>
          <w:p w:rsidR="00D03ED6" w:rsidRPr="00D03ED6" w:rsidRDefault="00D03ED6" w:rsidP="001D194F">
            <w:pPr>
              <w:spacing w:line="276" w:lineRule="auto"/>
              <w:jc w:val="both"/>
              <w:rPr>
                <w:rFonts w:ascii="Times New Roman" w:hAnsi="Times New Roman" w:cs="Times New Roman"/>
                <w:b/>
                <w:sz w:val="24"/>
                <w:szCs w:val="24"/>
                <w:lang w:val="en-US"/>
              </w:rPr>
            </w:pPr>
            <w:r w:rsidRPr="00D03ED6">
              <w:rPr>
                <w:rFonts w:ascii="Times New Roman" w:hAnsi="Times New Roman" w:cs="Times New Roman"/>
                <w:b/>
                <w:sz w:val="24"/>
                <w:szCs w:val="24"/>
                <w:lang w:val="en-US"/>
              </w:rPr>
              <w:t>Object</w:t>
            </w:r>
          </w:p>
        </w:tc>
      </w:tr>
      <w:tr w:rsidR="00D03ED6" w:rsidTr="00D03ED6">
        <w:tc>
          <w:tcPr>
            <w:tcW w:w="3190" w:type="dxa"/>
          </w:tcPr>
          <w:p w:rsidR="00D03ED6" w:rsidRPr="00EA5E66" w:rsidRDefault="00D03ED6" w:rsidP="001D194F">
            <w:pPr>
              <w:spacing w:line="276" w:lineRule="auto"/>
              <w:jc w:val="both"/>
              <w:rPr>
                <w:rFonts w:ascii="Times New Roman" w:hAnsi="Times New Roman" w:cs="Times New Roman"/>
                <w:i/>
                <w:sz w:val="24"/>
                <w:szCs w:val="24"/>
                <w:lang w:val="en-US"/>
              </w:rPr>
            </w:pPr>
            <w:r w:rsidRPr="00EA5E66">
              <w:rPr>
                <w:rFonts w:ascii="Times New Roman" w:hAnsi="Times New Roman" w:cs="Times New Roman"/>
                <w:i/>
                <w:sz w:val="24"/>
                <w:szCs w:val="24"/>
                <w:lang w:val="en-US"/>
              </w:rPr>
              <w:t xml:space="preserve">She </w:t>
            </w:r>
          </w:p>
        </w:tc>
        <w:tc>
          <w:tcPr>
            <w:tcW w:w="3190" w:type="dxa"/>
          </w:tcPr>
          <w:p w:rsidR="00D03ED6" w:rsidRPr="00EA5E66" w:rsidRDefault="00D03ED6" w:rsidP="001D194F">
            <w:pPr>
              <w:spacing w:line="276" w:lineRule="auto"/>
              <w:jc w:val="both"/>
              <w:rPr>
                <w:rFonts w:ascii="Times New Roman" w:hAnsi="Times New Roman" w:cs="Times New Roman"/>
                <w:i/>
                <w:sz w:val="24"/>
                <w:szCs w:val="24"/>
                <w:lang w:val="en-US"/>
              </w:rPr>
            </w:pPr>
            <w:r w:rsidRPr="00EA5E66">
              <w:rPr>
                <w:rFonts w:ascii="Times New Roman" w:hAnsi="Times New Roman" w:cs="Times New Roman"/>
                <w:i/>
                <w:sz w:val="24"/>
                <w:szCs w:val="24"/>
                <w:lang w:val="en-US"/>
              </w:rPr>
              <w:t xml:space="preserve">bought </w:t>
            </w:r>
          </w:p>
        </w:tc>
        <w:tc>
          <w:tcPr>
            <w:tcW w:w="3191" w:type="dxa"/>
          </w:tcPr>
          <w:p w:rsidR="00D03ED6" w:rsidRDefault="00D03ED6" w:rsidP="001D194F">
            <w:pPr>
              <w:spacing w:line="276" w:lineRule="auto"/>
              <w:jc w:val="both"/>
              <w:rPr>
                <w:rFonts w:ascii="Times New Roman" w:hAnsi="Times New Roman" w:cs="Times New Roman"/>
                <w:sz w:val="24"/>
                <w:szCs w:val="24"/>
                <w:lang w:val="en-US"/>
              </w:rPr>
            </w:pPr>
            <w:r w:rsidRPr="00EA5E66">
              <w:rPr>
                <w:rFonts w:ascii="Times New Roman" w:hAnsi="Times New Roman" w:cs="Times New Roman"/>
                <w:i/>
                <w:sz w:val="24"/>
                <w:szCs w:val="24"/>
                <w:lang w:val="en-US"/>
              </w:rPr>
              <w:t>a book last month</w:t>
            </w:r>
            <w:r>
              <w:rPr>
                <w:rFonts w:ascii="Times New Roman" w:hAnsi="Times New Roman" w:cs="Times New Roman"/>
                <w:sz w:val="24"/>
                <w:szCs w:val="24"/>
                <w:lang w:val="en-US"/>
              </w:rPr>
              <w:t>.</w:t>
            </w:r>
          </w:p>
        </w:tc>
      </w:tr>
    </w:tbl>
    <w:p w:rsidR="00C10C16" w:rsidRDefault="00C10C16" w:rsidP="001D194F">
      <w:pPr>
        <w:spacing w:line="276" w:lineRule="auto"/>
        <w:jc w:val="both"/>
        <w:rPr>
          <w:rFonts w:ascii="Times New Roman" w:hAnsi="Times New Roman" w:cs="Times New Roman"/>
          <w:sz w:val="24"/>
          <w:szCs w:val="24"/>
          <w:lang w:val="en-US"/>
        </w:rPr>
      </w:pPr>
    </w:p>
    <w:p w:rsidR="00D03ED6" w:rsidRDefault="00D03ED6" w:rsidP="001D19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should be noted that the main informative part of the English sentence is its final segment, since the composition of the </w:t>
      </w:r>
      <w:proofErr w:type="spellStart"/>
      <w:r>
        <w:rPr>
          <w:rFonts w:ascii="Times New Roman" w:hAnsi="Times New Roman" w:cs="Times New Roman"/>
          <w:sz w:val="24"/>
          <w:szCs w:val="24"/>
          <w:lang w:val="en-US"/>
        </w:rPr>
        <w:t>rhematic</w:t>
      </w:r>
      <w:proofErr w:type="spellEnd"/>
      <w:r>
        <w:rPr>
          <w:rFonts w:ascii="Times New Roman" w:hAnsi="Times New Roman" w:cs="Times New Roman"/>
          <w:sz w:val="24"/>
          <w:szCs w:val="24"/>
          <w:lang w:val="en-US"/>
        </w:rPr>
        <w:t xml:space="preserve"> part carries a large information load. </w:t>
      </w:r>
    </w:p>
    <w:p w:rsidR="00D03ED6" w:rsidRDefault="00D03ED6" w:rsidP="001D19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Russian language, on the contrary, is synthetic, which denotes that grammatical </w:t>
      </w:r>
      <w:r w:rsidR="009F1101">
        <w:rPr>
          <w:rFonts w:ascii="Times New Roman" w:hAnsi="Times New Roman" w:cs="Times New Roman"/>
          <w:sz w:val="24"/>
          <w:szCs w:val="24"/>
          <w:lang w:val="en-US"/>
        </w:rPr>
        <w:t>meanings are expressed within the word itself with the help of affixes and flexions. The word order in the Russian language is quite free compared to many other languages, but in some cases, the word order follow some certain grammatical rules</w:t>
      </w:r>
      <w:r w:rsidR="00F22898">
        <w:rPr>
          <w:rFonts w:ascii="Times New Roman" w:hAnsi="Times New Roman" w:cs="Times New Roman"/>
          <w:sz w:val="24"/>
          <w:szCs w:val="24"/>
          <w:lang w:val="en-US"/>
        </w:rPr>
        <w:t xml:space="preserve"> [</w:t>
      </w:r>
      <w:proofErr w:type="spellStart"/>
      <w:r w:rsidR="003F252A">
        <w:rPr>
          <w:rFonts w:ascii="Times New Roman" w:hAnsi="Times New Roman" w:cs="Times New Roman"/>
          <w:sz w:val="24"/>
          <w:szCs w:val="24"/>
          <w:lang w:val="en-US"/>
        </w:rPr>
        <w:t>Kovtunova</w:t>
      </w:r>
      <w:proofErr w:type="spellEnd"/>
      <w:r w:rsidR="003F252A">
        <w:rPr>
          <w:rFonts w:ascii="Times New Roman" w:hAnsi="Times New Roman" w:cs="Times New Roman"/>
          <w:sz w:val="24"/>
          <w:szCs w:val="24"/>
          <w:lang w:val="en-US"/>
        </w:rPr>
        <w:t xml:space="preserve"> I.I.</w:t>
      </w:r>
      <w:r w:rsidR="000030C9">
        <w:rPr>
          <w:rFonts w:ascii="Times New Roman" w:hAnsi="Times New Roman" w:cs="Times New Roman"/>
          <w:sz w:val="24"/>
          <w:szCs w:val="24"/>
          <w:lang w:val="en-US"/>
        </w:rPr>
        <w:t>,</w:t>
      </w:r>
      <w:r w:rsidR="003F252A">
        <w:rPr>
          <w:rFonts w:ascii="Times New Roman" w:hAnsi="Times New Roman" w:cs="Times New Roman"/>
          <w:sz w:val="24"/>
          <w:szCs w:val="24"/>
          <w:lang w:val="en-US"/>
        </w:rPr>
        <w:t>1976</w:t>
      </w:r>
      <w:r w:rsidR="000030C9">
        <w:rPr>
          <w:rFonts w:ascii="Times New Roman" w:hAnsi="Times New Roman" w:cs="Times New Roman"/>
          <w:sz w:val="24"/>
          <w:szCs w:val="24"/>
          <w:lang w:val="en-US"/>
        </w:rPr>
        <w:t xml:space="preserve">:9]. </w:t>
      </w:r>
    </w:p>
    <w:p w:rsidR="009F1101" w:rsidRDefault="009F1101" w:rsidP="001D194F">
      <w:pPr>
        <w:spacing w:line="276" w:lineRule="auto"/>
        <w:ind w:firstLine="527"/>
        <w:jc w:val="both"/>
        <w:rPr>
          <w:rFonts w:ascii="Times New Roman" w:hAnsi="Times New Roman" w:cs="Times New Roman"/>
          <w:sz w:val="24"/>
          <w:szCs w:val="24"/>
          <w:lang w:val="en-US"/>
        </w:rPr>
      </w:pPr>
    </w:p>
    <w:tbl>
      <w:tblPr>
        <w:tblStyle w:val="ac"/>
        <w:tblW w:w="0" w:type="auto"/>
        <w:tblInd w:w="2870" w:type="dxa"/>
        <w:tblLook w:val="04A0" w:firstRow="1" w:lastRow="0" w:firstColumn="1" w:lastColumn="0" w:noHBand="0" w:noVBand="1"/>
      </w:tblPr>
      <w:tblGrid>
        <w:gridCol w:w="2802"/>
      </w:tblGrid>
      <w:tr w:rsidR="009F1101" w:rsidTr="009F1101">
        <w:tc>
          <w:tcPr>
            <w:tcW w:w="2802" w:type="dxa"/>
          </w:tcPr>
          <w:p w:rsidR="009F1101" w:rsidRPr="00EA5E66" w:rsidRDefault="009F1101" w:rsidP="001D194F">
            <w:pPr>
              <w:spacing w:line="276" w:lineRule="auto"/>
              <w:jc w:val="both"/>
              <w:rPr>
                <w:rFonts w:ascii="Times New Roman" w:hAnsi="Times New Roman" w:cs="Times New Roman"/>
                <w:i/>
                <w:sz w:val="24"/>
                <w:szCs w:val="24"/>
              </w:rPr>
            </w:pPr>
            <w:r w:rsidRPr="00EA5E66">
              <w:rPr>
                <w:rFonts w:ascii="Times New Roman" w:hAnsi="Times New Roman" w:cs="Times New Roman"/>
                <w:i/>
                <w:sz w:val="24"/>
                <w:szCs w:val="24"/>
              </w:rPr>
              <w:t>Отец видит сына.</w:t>
            </w:r>
          </w:p>
        </w:tc>
      </w:tr>
      <w:tr w:rsidR="009F1101" w:rsidTr="009F1101">
        <w:tc>
          <w:tcPr>
            <w:tcW w:w="2802" w:type="dxa"/>
          </w:tcPr>
          <w:p w:rsidR="009F1101" w:rsidRPr="00EA5E66" w:rsidRDefault="009F1101" w:rsidP="001D194F">
            <w:pPr>
              <w:spacing w:line="276" w:lineRule="auto"/>
              <w:jc w:val="both"/>
              <w:rPr>
                <w:rFonts w:ascii="Times New Roman" w:hAnsi="Times New Roman" w:cs="Times New Roman"/>
                <w:i/>
                <w:sz w:val="24"/>
                <w:szCs w:val="24"/>
              </w:rPr>
            </w:pPr>
            <w:r w:rsidRPr="00EA5E66">
              <w:rPr>
                <w:rFonts w:ascii="Times New Roman" w:hAnsi="Times New Roman" w:cs="Times New Roman"/>
                <w:i/>
                <w:sz w:val="24"/>
                <w:szCs w:val="24"/>
              </w:rPr>
              <w:t>Отец сына видит.</w:t>
            </w:r>
          </w:p>
        </w:tc>
      </w:tr>
      <w:tr w:rsidR="009F1101" w:rsidTr="009F1101">
        <w:tc>
          <w:tcPr>
            <w:tcW w:w="2802" w:type="dxa"/>
          </w:tcPr>
          <w:p w:rsidR="009F1101" w:rsidRPr="00EA5E66" w:rsidRDefault="009F1101" w:rsidP="001D194F">
            <w:pPr>
              <w:spacing w:line="276" w:lineRule="auto"/>
              <w:jc w:val="both"/>
              <w:rPr>
                <w:rFonts w:ascii="Times New Roman" w:hAnsi="Times New Roman" w:cs="Times New Roman"/>
                <w:i/>
                <w:sz w:val="24"/>
                <w:szCs w:val="24"/>
              </w:rPr>
            </w:pPr>
            <w:r w:rsidRPr="00EA5E66">
              <w:rPr>
                <w:rFonts w:ascii="Times New Roman" w:hAnsi="Times New Roman" w:cs="Times New Roman"/>
                <w:i/>
                <w:sz w:val="24"/>
                <w:szCs w:val="24"/>
              </w:rPr>
              <w:t>Сына видит отец.</w:t>
            </w:r>
          </w:p>
        </w:tc>
      </w:tr>
    </w:tbl>
    <w:p w:rsidR="009F1101" w:rsidRPr="009F1101" w:rsidRDefault="009F1101" w:rsidP="001D194F">
      <w:pPr>
        <w:spacing w:line="276" w:lineRule="auto"/>
        <w:jc w:val="both"/>
        <w:rPr>
          <w:rFonts w:ascii="Times New Roman" w:hAnsi="Times New Roman" w:cs="Times New Roman"/>
          <w:sz w:val="24"/>
          <w:szCs w:val="24"/>
        </w:rPr>
      </w:pPr>
    </w:p>
    <w:p w:rsidR="009F1101" w:rsidRDefault="009F1101" w:rsidP="00842D6D">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In Russian, the word order has a communicative functions and these communicative functions serve, firstly to express the a</w:t>
      </w:r>
      <w:r w:rsidR="00842D6D">
        <w:rPr>
          <w:rFonts w:ascii="Times New Roman" w:hAnsi="Times New Roman" w:cs="Times New Roman"/>
          <w:sz w:val="24"/>
          <w:szCs w:val="24"/>
          <w:lang w:val="en-US"/>
        </w:rPr>
        <w:t>ctual division of the sentence:</w:t>
      </w:r>
    </w:p>
    <w:tbl>
      <w:tblPr>
        <w:tblStyle w:val="ac"/>
        <w:tblW w:w="0" w:type="auto"/>
        <w:tblLook w:val="04A0" w:firstRow="1" w:lastRow="0" w:firstColumn="1" w:lastColumn="0" w:noHBand="0" w:noVBand="1"/>
      </w:tblPr>
      <w:tblGrid>
        <w:gridCol w:w="4672"/>
        <w:gridCol w:w="4673"/>
      </w:tblGrid>
      <w:tr w:rsidR="009F1101" w:rsidTr="009F1101">
        <w:tc>
          <w:tcPr>
            <w:tcW w:w="4785" w:type="dxa"/>
          </w:tcPr>
          <w:p w:rsidR="009F1101" w:rsidRPr="009F1101" w:rsidRDefault="009F1101" w:rsidP="001D194F">
            <w:pPr>
              <w:spacing w:line="276" w:lineRule="auto"/>
              <w:jc w:val="both"/>
              <w:rPr>
                <w:rFonts w:ascii="Times New Roman" w:hAnsi="Times New Roman" w:cs="Times New Roman"/>
                <w:b/>
                <w:sz w:val="24"/>
                <w:szCs w:val="24"/>
                <w:lang w:val="en-US"/>
              </w:rPr>
            </w:pPr>
            <w:r w:rsidRPr="009F1101">
              <w:rPr>
                <w:rFonts w:ascii="Times New Roman" w:hAnsi="Times New Roman" w:cs="Times New Roman"/>
                <w:b/>
                <w:sz w:val="24"/>
                <w:szCs w:val="24"/>
                <w:lang w:val="en-US"/>
              </w:rPr>
              <w:t>The theme</w:t>
            </w:r>
          </w:p>
        </w:tc>
        <w:tc>
          <w:tcPr>
            <w:tcW w:w="4786" w:type="dxa"/>
          </w:tcPr>
          <w:p w:rsidR="009F1101" w:rsidRPr="009F1101" w:rsidRDefault="009F1101" w:rsidP="001D194F">
            <w:pPr>
              <w:spacing w:line="276" w:lineRule="auto"/>
              <w:jc w:val="both"/>
              <w:rPr>
                <w:rFonts w:ascii="Times New Roman" w:hAnsi="Times New Roman" w:cs="Times New Roman"/>
                <w:b/>
                <w:sz w:val="24"/>
                <w:szCs w:val="24"/>
                <w:lang w:val="en-US"/>
              </w:rPr>
            </w:pPr>
            <w:r w:rsidRPr="009F1101">
              <w:rPr>
                <w:rFonts w:ascii="Times New Roman" w:hAnsi="Times New Roman" w:cs="Times New Roman"/>
                <w:b/>
                <w:sz w:val="24"/>
                <w:szCs w:val="24"/>
                <w:lang w:val="en-US"/>
              </w:rPr>
              <w:t xml:space="preserve">The </w:t>
            </w:r>
            <w:proofErr w:type="spellStart"/>
            <w:r w:rsidRPr="009F1101">
              <w:rPr>
                <w:rFonts w:ascii="Times New Roman" w:hAnsi="Times New Roman" w:cs="Times New Roman"/>
                <w:b/>
                <w:sz w:val="24"/>
                <w:szCs w:val="24"/>
                <w:lang w:val="en-US"/>
              </w:rPr>
              <w:t>rheme</w:t>
            </w:r>
            <w:proofErr w:type="spellEnd"/>
          </w:p>
        </w:tc>
      </w:tr>
      <w:tr w:rsidR="009F1101" w:rsidRPr="00C431AC" w:rsidTr="009F1101">
        <w:tc>
          <w:tcPr>
            <w:tcW w:w="4785" w:type="dxa"/>
          </w:tcPr>
          <w:p w:rsidR="009F1101" w:rsidRPr="00EA5E66" w:rsidRDefault="009F1101" w:rsidP="001D194F">
            <w:pPr>
              <w:spacing w:line="276" w:lineRule="auto"/>
              <w:jc w:val="both"/>
              <w:rPr>
                <w:rFonts w:ascii="Times New Roman" w:hAnsi="Times New Roman" w:cs="Times New Roman"/>
                <w:i/>
                <w:sz w:val="24"/>
                <w:szCs w:val="24"/>
                <w:lang w:val="en-US"/>
              </w:rPr>
            </w:pPr>
            <w:r w:rsidRPr="00EA5E66">
              <w:rPr>
                <w:rFonts w:ascii="Times New Roman" w:hAnsi="Times New Roman" w:cs="Times New Roman"/>
                <w:i/>
                <w:sz w:val="24"/>
                <w:szCs w:val="24"/>
                <w:lang w:val="en-US"/>
              </w:rPr>
              <w:t xml:space="preserve">He </w:t>
            </w:r>
          </w:p>
        </w:tc>
        <w:tc>
          <w:tcPr>
            <w:tcW w:w="4786" w:type="dxa"/>
          </w:tcPr>
          <w:p w:rsidR="009F1101" w:rsidRDefault="009F1101" w:rsidP="001D194F">
            <w:pPr>
              <w:spacing w:line="276" w:lineRule="auto"/>
              <w:jc w:val="both"/>
              <w:rPr>
                <w:rFonts w:ascii="Times New Roman" w:hAnsi="Times New Roman" w:cs="Times New Roman"/>
                <w:sz w:val="24"/>
                <w:szCs w:val="24"/>
                <w:lang w:val="en-US"/>
              </w:rPr>
            </w:pPr>
            <w:r w:rsidRPr="00EA5E66">
              <w:rPr>
                <w:rFonts w:ascii="Times New Roman" w:hAnsi="Times New Roman" w:cs="Times New Roman"/>
                <w:i/>
                <w:sz w:val="24"/>
                <w:szCs w:val="24"/>
                <w:lang w:val="en-US"/>
              </w:rPr>
              <w:t>took</w:t>
            </w:r>
            <w:r>
              <w:rPr>
                <w:rFonts w:ascii="Times New Roman" w:hAnsi="Times New Roman" w:cs="Times New Roman"/>
                <w:sz w:val="24"/>
                <w:szCs w:val="24"/>
                <w:lang w:val="en-US"/>
              </w:rPr>
              <w:t xml:space="preserve"> </w:t>
            </w:r>
            <w:r w:rsidRPr="00EA5E66">
              <w:rPr>
                <w:rFonts w:ascii="Times New Roman" w:hAnsi="Times New Roman" w:cs="Times New Roman"/>
                <w:i/>
                <w:sz w:val="24"/>
                <w:szCs w:val="24"/>
                <w:lang w:val="en-US"/>
              </w:rPr>
              <w:t>her in his arms</w:t>
            </w:r>
            <w:r>
              <w:rPr>
                <w:rFonts w:ascii="Times New Roman" w:hAnsi="Times New Roman" w:cs="Times New Roman"/>
                <w:sz w:val="24"/>
                <w:szCs w:val="24"/>
                <w:lang w:val="en-US"/>
              </w:rPr>
              <w:t xml:space="preserve">. </w:t>
            </w:r>
          </w:p>
        </w:tc>
      </w:tr>
    </w:tbl>
    <w:p w:rsidR="009F1101" w:rsidRDefault="00842D6D" w:rsidP="00842D6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9F1101">
        <w:rPr>
          <w:rFonts w:ascii="Times New Roman" w:hAnsi="Times New Roman" w:cs="Times New Roman"/>
          <w:sz w:val="24"/>
          <w:szCs w:val="24"/>
          <w:lang w:val="en-US"/>
        </w:rPr>
        <w:t>Secondly, to express the degree of communicative significance</w:t>
      </w:r>
      <w:r w:rsidR="00EA5E66">
        <w:rPr>
          <w:rFonts w:ascii="Times New Roman" w:hAnsi="Times New Roman" w:cs="Times New Roman"/>
          <w:sz w:val="24"/>
          <w:szCs w:val="24"/>
          <w:lang w:val="en-US"/>
        </w:rPr>
        <w:t xml:space="preserve"> of words that are not new information. </w:t>
      </w:r>
    </w:p>
    <w:p w:rsidR="00EA5E66" w:rsidRDefault="00EA5E66" w:rsidP="001D194F">
      <w:pPr>
        <w:spacing w:line="276" w:lineRule="auto"/>
        <w:ind w:firstLine="527"/>
        <w:jc w:val="both"/>
        <w:rPr>
          <w:rFonts w:ascii="Times New Roman" w:hAnsi="Times New Roman" w:cs="Times New Roman"/>
          <w:i/>
          <w:sz w:val="24"/>
          <w:szCs w:val="24"/>
        </w:rPr>
      </w:pPr>
      <w:r>
        <w:rPr>
          <w:rFonts w:ascii="Times New Roman" w:hAnsi="Times New Roman" w:cs="Times New Roman"/>
          <w:i/>
          <w:sz w:val="24"/>
          <w:szCs w:val="24"/>
        </w:rPr>
        <w:t xml:space="preserve">Спросонья ей показалось, что он порезался, что пальцы </w:t>
      </w:r>
      <w:r w:rsidRPr="00EA5E66">
        <w:rPr>
          <w:rFonts w:ascii="Times New Roman" w:hAnsi="Times New Roman" w:cs="Times New Roman"/>
          <w:i/>
          <w:sz w:val="24"/>
          <w:szCs w:val="24"/>
          <w:u w:val="single"/>
        </w:rPr>
        <w:t>его</w:t>
      </w:r>
      <w:r>
        <w:rPr>
          <w:rFonts w:ascii="Times New Roman" w:hAnsi="Times New Roman" w:cs="Times New Roman"/>
          <w:i/>
          <w:sz w:val="24"/>
          <w:szCs w:val="24"/>
        </w:rPr>
        <w:t xml:space="preserve"> в крови, и она испугалась (Муравьева).</w:t>
      </w:r>
    </w:p>
    <w:p w:rsidR="00EA5E66" w:rsidRDefault="00EA5E66" w:rsidP="001D194F">
      <w:pPr>
        <w:spacing w:line="276" w:lineRule="auto"/>
        <w:ind w:firstLine="527"/>
        <w:jc w:val="both"/>
        <w:rPr>
          <w:rFonts w:ascii="Times New Roman" w:hAnsi="Times New Roman" w:cs="Times New Roman"/>
          <w:sz w:val="24"/>
          <w:szCs w:val="24"/>
          <w:lang w:val="en-US"/>
        </w:rPr>
      </w:pPr>
      <w:r w:rsidRPr="00263AEC">
        <w:rPr>
          <w:rFonts w:ascii="Times New Roman" w:hAnsi="Times New Roman" w:cs="Times New Roman"/>
          <w:sz w:val="24"/>
          <w:szCs w:val="24"/>
        </w:rPr>
        <w:t xml:space="preserve"> </w:t>
      </w:r>
      <w:r>
        <w:rPr>
          <w:rFonts w:ascii="Times New Roman" w:hAnsi="Times New Roman" w:cs="Times New Roman"/>
          <w:sz w:val="24"/>
          <w:szCs w:val="24"/>
          <w:lang w:val="en-US"/>
        </w:rPr>
        <w:t xml:space="preserve">In this sentence we can miss the word </w:t>
      </w:r>
      <w:r w:rsidRPr="00EA5E66">
        <w:rPr>
          <w:rFonts w:ascii="Times New Roman" w:hAnsi="Times New Roman" w:cs="Times New Roman"/>
          <w:i/>
          <w:sz w:val="24"/>
          <w:szCs w:val="24"/>
          <w:u w:val="single"/>
        </w:rPr>
        <w:t>его</w:t>
      </w:r>
      <w:r>
        <w:rPr>
          <w:rFonts w:ascii="Times New Roman" w:hAnsi="Times New Roman" w:cs="Times New Roman"/>
          <w:i/>
          <w:sz w:val="24"/>
          <w:szCs w:val="24"/>
          <w:u w:val="single"/>
          <w:lang w:val="en-US"/>
        </w:rPr>
        <w:t xml:space="preserve">, </w:t>
      </w:r>
      <w:r>
        <w:rPr>
          <w:rFonts w:ascii="Times New Roman" w:hAnsi="Times New Roman" w:cs="Times New Roman"/>
          <w:sz w:val="24"/>
          <w:szCs w:val="24"/>
          <w:lang w:val="en-US"/>
        </w:rPr>
        <w:t xml:space="preserve">since it doesn’t carry communicative significance. </w:t>
      </w:r>
    </w:p>
    <w:p w:rsidR="00EA5E66" w:rsidRDefault="00EA5E66" w:rsidP="001D19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The third, no less important function of word order is an expressive stylistic function that emphasizes specific word in speech in order to require special attention to them.</w:t>
      </w:r>
    </w:p>
    <w:p w:rsidR="00EA5E66" w:rsidRDefault="00EC2600" w:rsidP="001D19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a lot of controversy over the assignment of the Tajik language referring it to analytical or synthetic language. However, now scientists believe that the Tajik language belongs to both  analytical and synthetic language. </w:t>
      </w:r>
      <w:r w:rsidR="00D97D4F">
        <w:rPr>
          <w:rFonts w:ascii="Times New Roman" w:hAnsi="Times New Roman" w:cs="Times New Roman"/>
          <w:sz w:val="24"/>
          <w:szCs w:val="24"/>
          <w:lang w:val="en-US"/>
        </w:rPr>
        <w:t>In the Tajik language, in the sentence the word order performs grammatical and stylistic functions. The grammatic</w:t>
      </w:r>
      <w:r w:rsidR="006B2279">
        <w:rPr>
          <w:rFonts w:ascii="Times New Roman" w:hAnsi="Times New Roman" w:cs="Times New Roman"/>
          <w:sz w:val="24"/>
          <w:szCs w:val="24"/>
          <w:lang w:val="en-US"/>
        </w:rPr>
        <w:t>al functions of the word order l</w:t>
      </w:r>
      <w:r w:rsidR="00D97D4F">
        <w:rPr>
          <w:rFonts w:ascii="Times New Roman" w:hAnsi="Times New Roman" w:cs="Times New Roman"/>
          <w:sz w:val="24"/>
          <w:szCs w:val="24"/>
          <w:lang w:val="en-US"/>
        </w:rPr>
        <w:t xml:space="preserve">ies in the fact that they determine the syntactic relations between the members of the sentence, contribute to the distinction </w:t>
      </w:r>
      <w:r w:rsidR="006B2279">
        <w:rPr>
          <w:rFonts w:ascii="Times New Roman" w:hAnsi="Times New Roman" w:cs="Times New Roman"/>
          <w:sz w:val="24"/>
          <w:szCs w:val="24"/>
          <w:lang w:val="en-US"/>
        </w:rPr>
        <w:t xml:space="preserve">of sentence members, which are similar in form. The stylistic function of word order in Tajik language is very important. This type of word order function is used widely in fiction, as here it serves to emotionally highlight the certain part of the narrative. The inverted word order doesn’t change the meaning of the statement, but allows to highlight, emphasize, transfer logical stress to the main part. </w:t>
      </w:r>
    </w:p>
    <w:p w:rsidR="006B2279" w:rsidRDefault="006B2279" w:rsidP="001D194F">
      <w:pPr>
        <w:spacing w:line="276" w:lineRule="auto"/>
        <w:ind w:firstLine="527"/>
        <w:jc w:val="both"/>
        <w:rPr>
          <w:rFonts w:ascii="Times New Roman" w:hAnsi="Times New Roman" w:cs="Times New Roman"/>
          <w:sz w:val="24"/>
          <w:szCs w:val="24"/>
          <w:lang w:val="en-US"/>
        </w:rPr>
      </w:pPr>
    </w:p>
    <w:tbl>
      <w:tblPr>
        <w:tblStyle w:val="ac"/>
        <w:tblW w:w="0" w:type="auto"/>
        <w:tblInd w:w="-176" w:type="dxa"/>
        <w:tblLook w:val="04A0" w:firstRow="1" w:lastRow="0" w:firstColumn="1" w:lastColumn="0" w:noHBand="0" w:noVBand="1"/>
      </w:tblPr>
      <w:tblGrid>
        <w:gridCol w:w="4847"/>
        <w:gridCol w:w="4674"/>
      </w:tblGrid>
      <w:tr w:rsidR="006B2279" w:rsidTr="006B2279">
        <w:tc>
          <w:tcPr>
            <w:tcW w:w="4961" w:type="dxa"/>
          </w:tcPr>
          <w:p w:rsidR="006B2279" w:rsidRPr="006B2279" w:rsidRDefault="006B2279" w:rsidP="001D194F">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Original</w:t>
            </w:r>
          </w:p>
        </w:tc>
        <w:tc>
          <w:tcPr>
            <w:tcW w:w="4786" w:type="dxa"/>
          </w:tcPr>
          <w:p w:rsidR="006B2279" w:rsidRPr="006B2279" w:rsidRDefault="006B2279" w:rsidP="001D194F">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Subscript translation</w:t>
            </w:r>
          </w:p>
        </w:tc>
      </w:tr>
      <w:tr w:rsidR="006B2279" w:rsidRPr="00C431AC" w:rsidTr="006B2279">
        <w:tc>
          <w:tcPr>
            <w:tcW w:w="4961" w:type="dxa"/>
          </w:tcPr>
          <w:p w:rsidR="006B2279" w:rsidRPr="005D2465" w:rsidRDefault="006B2279" w:rsidP="001D194F">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tg-Cyrl-TJ"/>
              </w:rPr>
              <w:t>Шиносонам</w:t>
            </w:r>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lang w:val="tg-Cyrl-TJ"/>
              </w:rPr>
              <w:t>диламро</w:t>
            </w:r>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lang w:val="tg-Cyrl-TJ"/>
              </w:rPr>
              <w:t>бо</w:t>
            </w:r>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rPr>
              <w:t>ба</w:t>
            </w:r>
            <w:r w:rsidRPr="005D2465">
              <w:rPr>
                <w:rFonts w:ascii="Times New Roman" w:hAnsi="Times New Roman" w:cs="Times New Roman"/>
                <w:i/>
                <w:iCs/>
                <w:sz w:val="24"/>
                <w:szCs w:val="24"/>
                <w:lang w:val="tg-Cyrl-TJ"/>
              </w:rPr>
              <w:t xml:space="preserve">ҳорон (Л.Шералӣ). </w:t>
            </w:r>
          </w:p>
        </w:tc>
        <w:tc>
          <w:tcPr>
            <w:tcW w:w="4786" w:type="dxa"/>
          </w:tcPr>
          <w:p w:rsidR="006B2279" w:rsidRPr="005D2465" w:rsidRDefault="006B2279" w:rsidP="001D194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I will introduce my heart to spring.</w:t>
            </w:r>
          </w:p>
        </w:tc>
      </w:tr>
    </w:tbl>
    <w:p w:rsidR="006B2279" w:rsidRDefault="006B2279" w:rsidP="001D194F">
      <w:pPr>
        <w:spacing w:line="276" w:lineRule="auto"/>
        <w:ind w:firstLine="527"/>
        <w:jc w:val="both"/>
        <w:rPr>
          <w:rFonts w:ascii="Times New Roman" w:hAnsi="Times New Roman" w:cs="Times New Roman"/>
          <w:sz w:val="24"/>
          <w:szCs w:val="24"/>
          <w:lang w:val="tg-Cyrl-TJ"/>
        </w:rPr>
      </w:pPr>
    </w:p>
    <w:p w:rsidR="0067710B" w:rsidRPr="0067710B" w:rsidRDefault="0067710B" w:rsidP="001D19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The word order in the Tajik language performs the distinguishing the main members function, especially in cases, where main members of the sentence are expressed in nominal parts of the speech, when the predicate is not decorated with either a ligament or auxiliary verbs.</w:t>
      </w:r>
    </w:p>
    <w:p w:rsidR="0067710B" w:rsidRDefault="0067710B" w:rsidP="001D194F">
      <w:pPr>
        <w:spacing w:line="276" w:lineRule="auto"/>
        <w:ind w:firstLine="527"/>
        <w:jc w:val="both"/>
        <w:rPr>
          <w:rFonts w:ascii="Times New Roman" w:hAnsi="Times New Roman" w:cs="Times New Roman"/>
          <w:sz w:val="24"/>
          <w:szCs w:val="24"/>
          <w:lang w:val="en-US"/>
        </w:rPr>
      </w:pPr>
    </w:p>
    <w:tbl>
      <w:tblPr>
        <w:tblStyle w:val="ac"/>
        <w:tblW w:w="0" w:type="auto"/>
        <w:tblInd w:w="-176" w:type="dxa"/>
        <w:tblLook w:val="04A0" w:firstRow="1" w:lastRow="0" w:firstColumn="1" w:lastColumn="0" w:noHBand="0" w:noVBand="1"/>
      </w:tblPr>
      <w:tblGrid>
        <w:gridCol w:w="4846"/>
        <w:gridCol w:w="4675"/>
      </w:tblGrid>
      <w:tr w:rsidR="0067710B" w:rsidTr="0038533E">
        <w:tc>
          <w:tcPr>
            <w:tcW w:w="4961" w:type="dxa"/>
          </w:tcPr>
          <w:p w:rsidR="0067710B" w:rsidRPr="006B2279" w:rsidRDefault="0067710B" w:rsidP="001D194F">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Original</w:t>
            </w:r>
          </w:p>
        </w:tc>
        <w:tc>
          <w:tcPr>
            <w:tcW w:w="4786" w:type="dxa"/>
          </w:tcPr>
          <w:p w:rsidR="0067710B" w:rsidRPr="006B2279" w:rsidRDefault="0067710B" w:rsidP="001D194F">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Subscript translation</w:t>
            </w:r>
          </w:p>
        </w:tc>
      </w:tr>
      <w:tr w:rsidR="0067710B" w:rsidRPr="00C431AC" w:rsidTr="0038533E">
        <w:tc>
          <w:tcPr>
            <w:tcW w:w="4961" w:type="dxa"/>
          </w:tcPr>
          <w:p w:rsidR="0067710B" w:rsidRPr="005D2465" w:rsidRDefault="0067710B" w:rsidP="001D194F">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tg-Cyrl-TJ"/>
              </w:rPr>
              <w:t xml:space="preserve">Сардори ҳукумати қишлоқ </w:t>
            </w:r>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lang w:val="tg-Cyrl-TJ"/>
              </w:rPr>
              <w:t xml:space="preserve">ман (Ҷалил). </w:t>
            </w:r>
          </w:p>
        </w:tc>
        <w:tc>
          <w:tcPr>
            <w:tcW w:w="4786" w:type="dxa"/>
          </w:tcPr>
          <w:p w:rsidR="0067710B" w:rsidRPr="005D2465" w:rsidRDefault="0067710B" w:rsidP="001D194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Chairman of the village government – I.</w:t>
            </w:r>
          </w:p>
        </w:tc>
      </w:tr>
      <w:tr w:rsidR="0067710B" w:rsidRPr="005D2465" w:rsidTr="0067710B">
        <w:tc>
          <w:tcPr>
            <w:tcW w:w="4785" w:type="dxa"/>
          </w:tcPr>
          <w:p w:rsidR="0067710B" w:rsidRPr="005D2465" w:rsidRDefault="0067710B" w:rsidP="001D194F">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tg-Cyrl-TJ"/>
              </w:rPr>
              <w:t xml:space="preserve">Номам </w:t>
            </w:r>
            <w:r w:rsidRPr="005D2465">
              <w:rPr>
                <w:rFonts w:ascii="Times New Roman" w:hAnsi="Times New Roman" w:cs="Times New Roman"/>
                <w:i/>
                <w:iCs/>
                <w:sz w:val="24"/>
                <w:szCs w:val="24"/>
                <w:lang w:val="en-US"/>
              </w:rPr>
              <w:t>–</w:t>
            </w:r>
            <w:r w:rsidRPr="005D2465">
              <w:rPr>
                <w:rFonts w:ascii="Times New Roman" w:hAnsi="Times New Roman" w:cs="Times New Roman"/>
                <w:i/>
                <w:iCs/>
                <w:sz w:val="24"/>
                <w:szCs w:val="24"/>
                <w:lang w:val="tg-Cyrl-TJ"/>
              </w:rPr>
              <w:t xml:space="preserve"> Саломатшоҳ (Ҷалил).</w:t>
            </w:r>
          </w:p>
        </w:tc>
        <w:tc>
          <w:tcPr>
            <w:tcW w:w="4786" w:type="dxa"/>
          </w:tcPr>
          <w:p w:rsidR="0067710B" w:rsidRPr="005D2465" w:rsidRDefault="0067710B" w:rsidP="001D194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 xml:space="preserve">My name is </w:t>
            </w:r>
            <w:proofErr w:type="spellStart"/>
            <w:r w:rsidRPr="005D2465">
              <w:rPr>
                <w:rFonts w:ascii="Times New Roman" w:hAnsi="Times New Roman" w:cs="Times New Roman"/>
                <w:i/>
                <w:iCs/>
                <w:sz w:val="24"/>
                <w:szCs w:val="24"/>
                <w:lang w:val="en-US"/>
              </w:rPr>
              <w:t>Salomatshoh</w:t>
            </w:r>
            <w:proofErr w:type="spellEnd"/>
            <w:r w:rsidRPr="005D2465">
              <w:rPr>
                <w:rFonts w:ascii="Times New Roman" w:hAnsi="Times New Roman" w:cs="Times New Roman"/>
                <w:i/>
                <w:iCs/>
                <w:sz w:val="24"/>
                <w:szCs w:val="24"/>
                <w:lang w:val="en-US"/>
              </w:rPr>
              <w:t>.</w:t>
            </w:r>
          </w:p>
        </w:tc>
      </w:tr>
    </w:tbl>
    <w:p w:rsidR="00EC2600" w:rsidRPr="0067710B" w:rsidRDefault="00EC2600" w:rsidP="001D194F">
      <w:pPr>
        <w:spacing w:line="276" w:lineRule="auto"/>
        <w:ind w:firstLine="527"/>
        <w:jc w:val="both"/>
        <w:rPr>
          <w:rFonts w:ascii="Times New Roman" w:hAnsi="Times New Roman" w:cs="Times New Roman"/>
          <w:sz w:val="24"/>
          <w:szCs w:val="24"/>
          <w:lang w:val="en-US"/>
        </w:rPr>
      </w:pPr>
    </w:p>
    <w:p w:rsidR="00EC2600" w:rsidRDefault="0067710B" w:rsidP="001D19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The importance of the word order function in the Tajik language</w:t>
      </w:r>
      <w:r w:rsidR="0038533E">
        <w:rPr>
          <w:rFonts w:ascii="Times New Roman" w:hAnsi="Times New Roman" w:cs="Times New Roman"/>
          <w:sz w:val="24"/>
          <w:szCs w:val="24"/>
          <w:lang w:val="en-US"/>
        </w:rPr>
        <w:t xml:space="preserve"> is also evidenced by the impossibility of rearranging sentence members in such uncommon two-component sentences:</w:t>
      </w:r>
    </w:p>
    <w:p w:rsidR="0038533E" w:rsidRDefault="0038533E" w:rsidP="001D194F">
      <w:pPr>
        <w:spacing w:line="276" w:lineRule="auto"/>
        <w:ind w:firstLine="527"/>
        <w:jc w:val="both"/>
        <w:rPr>
          <w:rFonts w:ascii="Times New Roman" w:hAnsi="Times New Roman" w:cs="Times New Roman"/>
          <w:sz w:val="24"/>
          <w:szCs w:val="24"/>
          <w:lang w:val="en-US"/>
        </w:rPr>
      </w:pPr>
    </w:p>
    <w:tbl>
      <w:tblPr>
        <w:tblStyle w:val="ac"/>
        <w:tblW w:w="0" w:type="auto"/>
        <w:tblInd w:w="-176" w:type="dxa"/>
        <w:tblLook w:val="04A0" w:firstRow="1" w:lastRow="0" w:firstColumn="1" w:lastColumn="0" w:noHBand="0" w:noVBand="1"/>
      </w:tblPr>
      <w:tblGrid>
        <w:gridCol w:w="4841"/>
        <w:gridCol w:w="4680"/>
      </w:tblGrid>
      <w:tr w:rsidR="0038533E" w:rsidTr="0038533E">
        <w:tc>
          <w:tcPr>
            <w:tcW w:w="4961" w:type="dxa"/>
          </w:tcPr>
          <w:p w:rsidR="0038533E" w:rsidRPr="006B2279" w:rsidRDefault="0038533E" w:rsidP="001D194F">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Original</w:t>
            </w:r>
          </w:p>
        </w:tc>
        <w:tc>
          <w:tcPr>
            <w:tcW w:w="4786" w:type="dxa"/>
          </w:tcPr>
          <w:p w:rsidR="0038533E" w:rsidRPr="006B2279" w:rsidRDefault="0038533E" w:rsidP="001D194F">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Subscript translation</w:t>
            </w:r>
          </w:p>
        </w:tc>
      </w:tr>
      <w:tr w:rsidR="0038533E" w:rsidRPr="005D2465" w:rsidTr="0038533E">
        <w:tc>
          <w:tcPr>
            <w:tcW w:w="4961" w:type="dxa"/>
          </w:tcPr>
          <w:p w:rsidR="0038533E" w:rsidRPr="005D2465" w:rsidRDefault="0038533E" w:rsidP="001D194F">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tg-Cyrl-TJ"/>
              </w:rPr>
              <w:t xml:space="preserve">Кӯчаҳо </w:t>
            </w:r>
            <w:r w:rsidRPr="005D2465">
              <w:rPr>
                <w:rFonts w:ascii="Times New Roman" w:hAnsi="Times New Roman" w:cs="Times New Roman"/>
                <w:i/>
                <w:iCs/>
                <w:sz w:val="24"/>
                <w:szCs w:val="24"/>
                <w:lang w:val="en-US"/>
              </w:rPr>
              <w:t>–</w:t>
            </w:r>
            <w:r w:rsidRPr="005D2465">
              <w:rPr>
                <w:rFonts w:ascii="Times New Roman" w:hAnsi="Times New Roman" w:cs="Times New Roman"/>
                <w:i/>
                <w:iCs/>
                <w:sz w:val="24"/>
                <w:szCs w:val="24"/>
                <w:lang w:val="tg-Cyrl-TJ"/>
              </w:rPr>
              <w:t xml:space="preserve"> торик (Ҷалил).</w:t>
            </w:r>
          </w:p>
        </w:tc>
        <w:tc>
          <w:tcPr>
            <w:tcW w:w="4786" w:type="dxa"/>
          </w:tcPr>
          <w:p w:rsidR="0038533E" w:rsidRPr="005D2465" w:rsidRDefault="0038533E" w:rsidP="001D194F">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en-US"/>
              </w:rPr>
              <w:t>Streets are dark.</w:t>
            </w:r>
          </w:p>
        </w:tc>
      </w:tr>
      <w:tr w:rsidR="0038533E" w:rsidRPr="005D2465" w:rsidTr="0038533E">
        <w:tc>
          <w:tcPr>
            <w:tcW w:w="4785" w:type="dxa"/>
          </w:tcPr>
          <w:p w:rsidR="0038533E" w:rsidRPr="005D2465" w:rsidRDefault="0038533E" w:rsidP="001D194F">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tg-Cyrl-TJ"/>
              </w:rPr>
              <w:t xml:space="preserve">Замин </w:t>
            </w:r>
            <w:r w:rsidRPr="005D2465">
              <w:rPr>
                <w:rFonts w:ascii="Times New Roman" w:hAnsi="Times New Roman" w:cs="Times New Roman"/>
                <w:i/>
                <w:iCs/>
                <w:sz w:val="24"/>
                <w:szCs w:val="24"/>
                <w:lang w:val="en-US"/>
              </w:rPr>
              <w:t>–</w:t>
            </w:r>
            <w:r w:rsidRPr="005D2465">
              <w:rPr>
                <w:rFonts w:ascii="Times New Roman" w:hAnsi="Times New Roman" w:cs="Times New Roman"/>
                <w:i/>
                <w:iCs/>
                <w:sz w:val="24"/>
                <w:szCs w:val="24"/>
                <w:lang w:val="tg-Cyrl-TJ"/>
              </w:rPr>
              <w:t xml:space="preserve"> бечора (Лоиқ).</w:t>
            </w:r>
          </w:p>
        </w:tc>
        <w:tc>
          <w:tcPr>
            <w:tcW w:w="4786" w:type="dxa"/>
          </w:tcPr>
          <w:p w:rsidR="0038533E" w:rsidRPr="005D2465" w:rsidRDefault="0038533E" w:rsidP="001D194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The land is poor.</w:t>
            </w:r>
          </w:p>
        </w:tc>
      </w:tr>
    </w:tbl>
    <w:p w:rsidR="0038533E" w:rsidRPr="0067710B" w:rsidRDefault="0038533E" w:rsidP="001D194F">
      <w:pPr>
        <w:spacing w:line="276" w:lineRule="auto"/>
        <w:ind w:firstLine="527"/>
        <w:jc w:val="both"/>
        <w:rPr>
          <w:rFonts w:ascii="Times New Roman" w:hAnsi="Times New Roman" w:cs="Times New Roman"/>
          <w:sz w:val="24"/>
          <w:szCs w:val="24"/>
          <w:lang w:val="en-US"/>
        </w:rPr>
      </w:pPr>
    </w:p>
    <w:p w:rsidR="002E7088" w:rsidRDefault="002E7088" w:rsidP="001D19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It is well-known that, the most common place of Tajik predicated is the end of the sentence:</w:t>
      </w:r>
    </w:p>
    <w:p w:rsidR="002E7088" w:rsidRDefault="002E7088" w:rsidP="001D194F">
      <w:pPr>
        <w:spacing w:line="276" w:lineRule="auto"/>
        <w:ind w:firstLine="527"/>
        <w:jc w:val="both"/>
        <w:rPr>
          <w:rFonts w:ascii="Times New Roman" w:hAnsi="Times New Roman" w:cs="Times New Roman"/>
          <w:sz w:val="24"/>
          <w:szCs w:val="24"/>
          <w:lang w:val="en-US"/>
        </w:rPr>
      </w:pPr>
    </w:p>
    <w:tbl>
      <w:tblPr>
        <w:tblStyle w:val="ac"/>
        <w:tblW w:w="0" w:type="auto"/>
        <w:tblInd w:w="-176" w:type="dxa"/>
        <w:tblLook w:val="04A0" w:firstRow="1" w:lastRow="0" w:firstColumn="1" w:lastColumn="0" w:noHBand="0" w:noVBand="1"/>
      </w:tblPr>
      <w:tblGrid>
        <w:gridCol w:w="4848"/>
        <w:gridCol w:w="4673"/>
      </w:tblGrid>
      <w:tr w:rsidR="002E7088" w:rsidTr="000C081B">
        <w:tc>
          <w:tcPr>
            <w:tcW w:w="4961" w:type="dxa"/>
          </w:tcPr>
          <w:p w:rsidR="002E7088" w:rsidRPr="006B2279" w:rsidRDefault="002E7088" w:rsidP="001D194F">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Original</w:t>
            </w:r>
          </w:p>
        </w:tc>
        <w:tc>
          <w:tcPr>
            <w:tcW w:w="4786" w:type="dxa"/>
          </w:tcPr>
          <w:p w:rsidR="002E7088" w:rsidRPr="006B2279" w:rsidRDefault="002E7088" w:rsidP="001D194F">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Subscript translation</w:t>
            </w:r>
          </w:p>
        </w:tc>
      </w:tr>
      <w:tr w:rsidR="002E7088" w:rsidRPr="00C431AC" w:rsidTr="000C081B">
        <w:tc>
          <w:tcPr>
            <w:tcW w:w="4961" w:type="dxa"/>
          </w:tcPr>
          <w:p w:rsidR="002E7088" w:rsidRPr="005D2465" w:rsidRDefault="002E7088" w:rsidP="001D194F">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tg-Cyrl-TJ"/>
              </w:rPr>
              <w:t>Мо ба ин корхона ана аз ҳамин нуқтаи назар нигоҳ кунем (Ҷалил).</w:t>
            </w:r>
          </w:p>
        </w:tc>
        <w:tc>
          <w:tcPr>
            <w:tcW w:w="4786" w:type="dxa"/>
          </w:tcPr>
          <w:p w:rsidR="002E7088" w:rsidRPr="005D2465" w:rsidRDefault="002E7088" w:rsidP="001D194F">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en-US"/>
              </w:rPr>
              <w:t>We have to look at this enterprise from this point of view.</w:t>
            </w:r>
          </w:p>
        </w:tc>
      </w:tr>
      <w:tr w:rsidR="002E7088" w:rsidRPr="00C431AC" w:rsidTr="000C081B">
        <w:tc>
          <w:tcPr>
            <w:tcW w:w="4785" w:type="dxa"/>
          </w:tcPr>
          <w:p w:rsidR="002E7088" w:rsidRPr="005D2465" w:rsidRDefault="002E7088" w:rsidP="001D194F">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tg-Cyrl-TJ"/>
              </w:rPr>
              <w:t xml:space="preserve">Гулбибӣ як ғунчаи ношукуфтае буд (Айнӣ). </w:t>
            </w:r>
          </w:p>
        </w:tc>
        <w:tc>
          <w:tcPr>
            <w:tcW w:w="4786" w:type="dxa"/>
          </w:tcPr>
          <w:p w:rsidR="002E7088" w:rsidRPr="005D2465" w:rsidRDefault="002E7088" w:rsidP="001D194F">
            <w:pPr>
              <w:spacing w:line="276" w:lineRule="auto"/>
              <w:jc w:val="both"/>
              <w:rPr>
                <w:rFonts w:ascii="Times New Roman" w:hAnsi="Times New Roman" w:cs="Times New Roman"/>
                <w:i/>
                <w:iCs/>
                <w:sz w:val="24"/>
                <w:szCs w:val="24"/>
                <w:lang w:val="en-US"/>
              </w:rPr>
            </w:pPr>
            <w:proofErr w:type="spellStart"/>
            <w:r w:rsidRPr="005D2465">
              <w:rPr>
                <w:rFonts w:ascii="Times New Roman" w:hAnsi="Times New Roman" w:cs="Times New Roman"/>
                <w:i/>
                <w:iCs/>
                <w:sz w:val="24"/>
                <w:szCs w:val="24"/>
                <w:lang w:val="en-US"/>
              </w:rPr>
              <w:t>Gulbibi</w:t>
            </w:r>
            <w:proofErr w:type="spellEnd"/>
            <w:r w:rsidRPr="005D2465">
              <w:rPr>
                <w:rFonts w:ascii="Times New Roman" w:hAnsi="Times New Roman" w:cs="Times New Roman"/>
                <w:i/>
                <w:iCs/>
                <w:sz w:val="24"/>
                <w:szCs w:val="24"/>
                <w:lang w:val="en-US"/>
              </w:rPr>
              <w:t xml:space="preserve"> was an undisclosed bud.</w:t>
            </w:r>
          </w:p>
        </w:tc>
      </w:tr>
    </w:tbl>
    <w:p w:rsidR="002E7088" w:rsidRDefault="002E7088" w:rsidP="001D194F">
      <w:pPr>
        <w:spacing w:line="276" w:lineRule="auto"/>
        <w:ind w:firstLine="527"/>
        <w:jc w:val="both"/>
        <w:rPr>
          <w:rFonts w:ascii="Times New Roman" w:hAnsi="Times New Roman" w:cs="Times New Roman"/>
          <w:sz w:val="24"/>
          <w:szCs w:val="24"/>
          <w:lang w:val="en-US"/>
        </w:rPr>
      </w:pPr>
    </w:p>
    <w:p w:rsidR="002E7088" w:rsidRDefault="002E7088" w:rsidP="001D19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place of secondary members of the sentence in one position depends on number of factors, such as the way they are expressed, the types of communication with other members of </w:t>
      </w:r>
      <w:r>
        <w:rPr>
          <w:rFonts w:ascii="Times New Roman" w:hAnsi="Times New Roman" w:cs="Times New Roman"/>
          <w:sz w:val="24"/>
          <w:szCs w:val="24"/>
          <w:lang w:val="en-US"/>
        </w:rPr>
        <w:lastRenderedPageBreak/>
        <w:t>the sentence, the place of logical stress, the text links of related sentences, etc. the most common position in the sentence for secondary members, except the adverbial modifier of the place and time is in the middle of the sentence. For adverbial modifiers of the place and time the usual position in the sentence is the beginning of the sentence.</w:t>
      </w:r>
    </w:p>
    <w:p w:rsidR="00C77A07" w:rsidRDefault="002A2AE3" w:rsidP="001D19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all of the above, preliminary results can be made. Each member of the sentence can bear can be the theme or 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of the sentence, which depends on its communicative load, thereby causing its actual division. Word order is a formal means of fixing the actual division. As the analysis shows, the fixed place of the predicate in the Tajik and English and its positional freedom in Russian determine the main distinguishing feature of these languages in the possibility of using the word order as a means of updating the statement in the </w:t>
      </w:r>
      <w:r w:rsidR="000855AC">
        <w:rPr>
          <w:rFonts w:ascii="Times New Roman" w:hAnsi="Times New Roman" w:cs="Times New Roman"/>
          <w:sz w:val="24"/>
          <w:szCs w:val="24"/>
          <w:lang w:val="en-US"/>
        </w:rPr>
        <w:t xml:space="preserve">compared languages. </w:t>
      </w:r>
    </w:p>
    <w:p w:rsidR="00C77A07" w:rsidRDefault="00AD2D55" w:rsidP="001D194F">
      <w:pPr>
        <w:spacing w:line="276" w:lineRule="auto"/>
        <w:ind w:firstLine="527"/>
        <w:jc w:val="both"/>
        <w:rPr>
          <w:rFonts w:ascii="Times New Roman" w:hAnsi="Times New Roman" w:cs="Times New Roman"/>
          <w:sz w:val="24"/>
          <w:szCs w:val="24"/>
          <w:lang w:val="en-US"/>
        </w:rPr>
      </w:pPr>
      <w:r w:rsidRPr="00AD2D55">
        <w:rPr>
          <w:rFonts w:ascii="Times New Roman" w:hAnsi="Times New Roman" w:cs="Times New Roman"/>
          <w:sz w:val="24"/>
          <w:szCs w:val="24"/>
          <w:lang w:val="en-US"/>
        </w:rPr>
        <w:t xml:space="preserve">The theory of actual division of the sentence is </w:t>
      </w:r>
      <w:r>
        <w:rPr>
          <w:rFonts w:ascii="Times New Roman" w:hAnsi="Times New Roman" w:cs="Times New Roman"/>
          <w:sz w:val="24"/>
          <w:szCs w:val="24"/>
          <w:lang w:val="en-US"/>
        </w:rPr>
        <w:t xml:space="preserve">closely </w:t>
      </w:r>
      <w:r w:rsidRPr="00AD2D55">
        <w:rPr>
          <w:rFonts w:ascii="Times New Roman" w:hAnsi="Times New Roman" w:cs="Times New Roman"/>
          <w:sz w:val="24"/>
          <w:szCs w:val="24"/>
          <w:lang w:val="en-US"/>
        </w:rPr>
        <w:t>connected with the logica</w:t>
      </w:r>
      <w:r>
        <w:rPr>
          <w:rFonts w:ascii="Times New Roman" w:hAnsi="Times New Roman" w:cs="Times New Roman"/>
          <w:sz w:val="24"/>
          <w:szCs w:val="24"/>
          <w:lang w:val="en-US"/>
        </w:rPr>
        <w:t>l analysis of the proposition. On one hand, t</w:t>
      </w:r>
      <w:r w:rsidRPr="00AD2D55">
        <w:rPr>
          <w:rFonts w:ascii="Times New Roman" w:hAnsi="Times New Roman" w:cs="Times New Roman"/>
          <w:sz w:val="24"/>
          <w:szCs w:val="24"/>
          <w:lang w:val="en-US"/>
        </w:rPr>
        <w:t>he principal parts of the proposition are the logical subject and the logical predicate</w:t>
      </w:r>
      <w:r>
        <w:rPr>
          <w:rFonts w:ascii="Times New Roman" w:hAnsi="Times New Roman" w:cs="Times New Roman"/>
          <w:sz w:val="24"/>
          <w:szCs w:val="24"/>
          <w:lang w:val="en-US"/>
        </w:rPr>
        <w:t xml:space="preserve">, on the other, </w:t>
      </w:r>
      <w:r w:rsidRPr="00AD2D55">
        <w:rPr>
          <w:rFonts w:ascii="Times New Roman" w:hAnsi="Times New Roman" w:cs="Times New Roman"/>
          <w:sz w:val="24"/>
          <w:szCs w:val="24"/>
          <w:lang w:val="en-US"/>
        </w:rPr>
        <w:t xml:space="preserve">these two parts correlate with the theme and the </w:t>
      </w:r>
      <w:proofErr w:type="spellStart"/>
      <w:r w:rsidRPr="00AD2D55">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of the sentence respectively. While, l</w:t>
      </w:r>
      <w:r w:rsidRPr="00AD2D55">
        <w:rPr>
          <w:rFonts w:ascii="Times New Roman" w:hAnsi="Times New Roman" w:cs="Times New Roman"/>
          <w:sz w:val="24"/>
          <w:szCs w:val="24"/>
          <w:lang w:val="en-US"/>
        </w:rPr>
        <w:t xml:space="preserve">ogical analysis deals with the process of thinking and the actual division reveals the corresponding lingual means of rendering the informative content in the process of communication. </w:t>
      </w:r>
      <w:r w:rsidR="004A7A4E">
        <w:rPr>
          <w:rFonts w:ascii="Times New Roman" w:hAnsi="Times New Roman" w:cs="Times New Roman"/>
          <w:sz w:val="24"/>
          <w:szCs w:val="24"/>
          <w:lang w:val="en-US"/>
        </w:rPr>
        <w:t>In the sentence, the logical subject and the logical predicate, exactly</w:t>
      </w:r>
      <w:r w:rsidR="002958FB">
        <w:rPr>
          <w:rFonts w:ascii="Times New Roman" w:hAnsi="Times New Roman" w:cs="Times New Roman"/>
          <w:sz w:val="24"/>
          <w:szCs w:val="24"/>
          <w:lang w:val="en-US"/>
        </w:rPr>
        <w:t xml:space="preserve"> like theme and </w:t>
      </w:r>
      <w:proofErr w:type="spellStart"/>
      <w:r w:rsidR="002958FB">
        <w:rPr>
          <w:rFonts w:ascii="Times New Roman" w:hAnsi="Times New Roman" w:cs="Times New Roman"/>
          <w:sz w:val="24"/>
          <w:szCs w:val="24"/>
          <w:lang w:val="en-US"/>
        </w:rPr>
        <w:t>rheme</w:t>
      </w:r>
      <w:proofErr w:type="spellEnd"/>
      <w:r w:rsidR="002958FB">
        <w:rPr>
          <w:rFonts w:ascii="Times New Roman" w:hAnsi="Times New Roman" w:cs="Times New Roman"/>
          <w:sz w:val="24"/>
          <w:szCs w:val="24"/>
          <w:lang w:val="en-US"/>
        </w:rPr>
        <w:t xml:space="preserve">, </w:t>
      </w:r>
      <w:r w:rsidR="004A7A4E">
        <w:rPr>
          <w:rFonts w:ascii="Times New Roman" w:hAnsi="Times New Roman" w:cs="Times New Roman"/>
          <w:sz w:val="24"/>
          <w:szCs w:val="24"/>
          <w:lang w:val="en-US"/>
        </w:rPr>
        <w:t xml:space="preserve">may or may not </w:t>
      </w:r>
      <w:r w:rsidR="004A7A4E" w:rsidRPr="00AD2D55">
        <w:rPr>
          <w:rFonts w:ascii="Times New Roman" w:hAnsi="Times New Roman" w:cs="Times New Roman"/>
          <w:sz w:val="24"/>
          <w:szCs w:val="24"/>
          <w:lang w:val="en-US"/>
        </w:rPr>
        <w:t>coincide, respectively, with the subject and</w:t>
      </w:r>
      <w:r w:rsidR="002958FB">
        <w:rPr>
          <w:rFonts w:ascii="Times New Roman" w:hAnsi="Times New Roman" w:cs="Times New Roman"/>
          <w:sz w:val="24"/>
          <w:szCs w:val="24"/>
          <w:lang w:val="en-US"/>
        </w:rPr>
        <w:t xml:space="preserve"> the predicate of the sentence. </w:t>
      </w:r>
      <w:r w:rsidRPr="00AD2D55">
        <w:rPr>
          <w:rFonts w:ascii="Times New Roman" w:hAnsi="Times New Roman" w:cs="Times New Roman"/>
          <w:sz w:val="24"/>
          <w:szCs w:val="24"/>
          <w:lang w:val="en-US"/>
        </w:rPr>
        <w:t xml:space="preserve">When the actual division of the sentence reflects the natural flow of thinking directed from the starting point of communication to its semantic core, from the logical subject to the logical predicate, the theme precedes the </w:t>
      </w:r>
      <w:proofErr w:type="spellStart"/>
      <w:r w:rsidRPr="00AD2D55">
        <w:rPr>
          <w:rFonts w:ascii="Times New Roman" w:hAnsi="Times New Roman" w:cs="Times New Roman"/>
          <w:sz w:val="24"/>
          <w:szCs w:val="24"/>
          <w:lang w:val="en-US"/>
        </w:rPr>
        <w:t>rheme</w:t>
      </w:r>
      <w:proofErr w:type="spellEnd"/>
      <w:r w:rsidRPr="00AD2D55">
        <w:rPr>
          <w:rFonts w:ascii="Times New Roman" w:hAnsi="Times New Roman" w:cs="Times New Roman"/>
          <w:sz w:val="24"/>
          <w:szCs w:val="24"/>
          <w:lang w:val="en-US"/>
        </w:rPr>
        <w:t xml:space="preserve"> and this type of actual division is called </w:t>
      </w:r>
      <w:r w:rsidRPr="00C77A07">
        <w:rPr>
          <w:rFonts w:ascii="Times New Roman" w:hAnsi="Times New Roman" w:cs="Times New Roman"/>
          <w:sz w:val="24"/>
          <w:szCs w:val="24"/>
          <w:lang w:val="en-US"/>
        </w:rPr>
        <w:t>“</w:t>
      </w:r>
      <w:r w:rsidRPr="00C77A07">
        <w:rPr>
          <w:rFonts w:ascii="Times New Roman" w:hAnsi="Times New Roman" w:cs="Times New Roman"/>
          <w:i/>
          <w:sz w:val="24"/>
          <w:szCs w:val="24"/>
          <w:u w:val="single"/>
          <w:lang w:val="en-US"/>
        </w:rPr>
        <w:t>direct</w:t>
      </w:r>
      <w:r w:rsidRPr="00C77A07">
        <w:rPr>
          <w:rFonts w:ascii="Times New Roman" w:hAnsi="Times New Roman" w:cs="Times New Roman"/>
          <w:sz w:val="24"/>
          <w:szCs w:val="24"/>
          <w:lang w:val="en-US"/>
        </w:rPr>
        <w:t>”, “</w:t>
      </w:r>
      <w:r w:rsidRPr="00C77A07">
        <w:rPr>
          <w:rFonts w:ascii="Times New Roman" w:hAnsi="Times New Roman" w:cs="Times New Roman"/>
          <w:i/>
          <w:sz w:val="24"/>
          <w:szCs w:val="24"/>
          <w:u w:val="single"/>
          <w:lang w:val="en-US"/>
        </w:rPr>
        <w:t>unspecialized</w:t>
      </w:r>
      <w:r w:rsidRPr="00C77A07">
        <w:rPr>
          <w:rFonts w:ascii="Times New Roman" w:hAnsi="Times New Roman" w:cs="Times New Roman"/>
          <w:sz w:val="24"/>
          <w:szCs w:val="24"/>
          <w:lang w:val="en-US"/>
        </w:rPr>
        <w:t>”, or “</w:t>
      </w:r>
      <w:r w:rsidRPr="00C77A07">
        <w:rPr>
          <w:rFonts w:ascii="Times New Roman" w:hAnsi="Times New Roman" w:cs="Times New Roman"/>
          <w:i/>
          <w:sz w:val="24"/>
          <w:szCs w:val="24"/>
          <w:u w:val="single"/>
          <w:lang w:val="en-US"/>
        </w:rPr>
        <w:t>unmarked</w:t>
      </w:r>
      <w:r w:rsidRPr="00AD2D55">
        <w:rPr>
          <w:rFonts w:ascii="Times New Roman" w:hAnsi="Times New Roman" w:cs="Times New Roman"/>
          <w:sz w:val="24"/>
          <w:szCs w:val="24"/>
          <w:lang w:val="en-US"/>
        </w:rPr>
        <w:t>”. In English, with its fixed word order,  direct actual division means that the th</w:t>
      </w:r>
      <w:r w:rsidR="000855AC">
        <w:rPr>
          <w:rFonts w:ascii="Times New Roman" w:hAnsi="Times New Roman" w:cs="Times New Roman"/>
          <w:sz w:val="24"/>
          <w:szCs w:val="24"/>
          <w:lang w:val="en-US"/>
        </w:rPr>
        <w:t>eme coincides with the subject or the subject group</w:t>
      </w:r>
      <w:r w:rsidRPr="00AD2D55">
        <w:rPr>
          <w:rFonts w:ascii="Times New Roman" w:hAnsi="Times New Roman" w:cs="Times New Roman"/>
          <w:sz w:val="24"/>
          <w:szCs w:val="24"/>
          <w:lang w:val="en-US"/>
        </w:rPr>
        <w:t xml:space="preserve"> in the syntactic structure of the sentence, while the </w:t>
      </w:r>
      <w:proofErr w:type="spellStart"/>
      <w:r w:rsidRPr="00AD2D55">
        <w:rPr>
          <w:rFonts w:ascii="Times New Roman" w:hAnsi="Times New Roman" w:cs="Times New Roman"/>
          <w:sz w:val="24"/>
          <w:szCs w:val="24"/>
          <w:lang w:val="en-US"/>
        </w:rPr>
        <w:t>rheme</w:t>
      </w:r>
      <w:proofErr w:type="spellEnd"/>
      <w:r w:rsidRPr="00AD2D55">
        <w:rPr>
          <w:rFonts w:ascii="Times New Roman" w:hAnsi="Times New Roman" w:cs="Times New Roman"/>
          <w:sz w:val="24"/>
          <w:szCs w:val="24"/>
          <w:lang w:val="en-US"/>
        </w:rPr>
        <w:t xml:space="preserve"> coincides with the predicate (the p</w:t>
      </w:r>
      <w:r w:rsidR="00C77A07">
        <w:rPr>
          <w:rFonts w:ascii="Times New Roman" w:hAnsi="Times New Roman" w:cs="Times New Roman"/>
          <w:sz w:val="24"/>
          <w:szCs w:val="24"/>
          <w:lang w:val="en-US"/>
        </w:rPr>
        <w:t>redicate group) of the sentence.</w:t>
      </w:r>
    </w:p>
    <w:p w:rsidR="00C77A07" w:rsidRDefault="00C77A07" w:rsidP="001D194F">
      <w:pPr>
        <w:spacing w:line="276" w:lineRule="auto"/>
        <w:ind w:firstLine="527"/>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75"/>
        <w:gridCol w:w="4670"/>
      </w:tblGrid>
      <w:tr w:rsidR="00C77A07" w:rsidTr="00C77A07">
        <w:tc>
          <w:tcPr>
            <w:tcW w:w="4785" w:type="dxa"/>
          </w:tcPr>
          <w:p w:rsidR="00C77A07" w:rsidRPr="00C77A07" w:rsidRDefault="00C77A07" w:rsidP="001D194F">
            <w:pPr>
              <w:spacing w:line="276" w:lineRule="auto"/>
              <w:jc w:val="center"/>
              <w:rPr>
                <w:rFonts w:ascii="Times New Roman" w:hAnsi="Times New Roman" w:cs="Times New Roman"/>
                <w:b/>
                <w:sz w:val="24"/>
                <w:szCs w:val="24"/>
                <w:lang w:val="en-US"/>
              </w:rPr>
            </w:pPr>
            <w:r w:rsidRPr="00C77A07">
              <w:rPr>
                <w:rFonts w:ascii="Times New Roman" w:hAnsi="Times New Roman" w:cs="Times New Roman"/>
                <w:b/>
                <w:sz w:val="24"/>
                <w:szCs w:val="24"/>
                <w:lang w:val="en-US"/>
              </w:rPr>
              <w:t>The theme</w:t>
            </w:r>
          </w:p>
        </w:tc>
        <w:tc>
          <w:tcPr>
            <w:tcW w:w="4786" w:type="dxa"/>
          </w:tcPr>
          <w:p w:rsidR="00C77A07" w:rsidRPr="00C77A07" w:rsidRDefault="00C77A07" w:rsidP="001D194F">
            <w:pPr>
              <w:spacing w:line="276" w:lineRule="auto"/>
              <w:jc w:val="center"/>
              <w:rPr>
                <w:rFonts w:ascii="Times New Roman" w:hAnsi="Times New Roman" w:cs="Times New Roman"/>
                <w:b/>
                <w:sz w:val="24"/>
                <w:szCs w:val="24"/>
                <w:lang w:val="en-US"/>
              </w:rPr>
            </w:pPr>
            <w:r w:rsidRPr="00C77A07">
              <w:rPr>
                <w:rFonts w:ascii="Times New Roman" w:hAnsi="Times New Roman" w:cs="Times New Roman"/>
                <w:b/>
                <w:sz w:val="24"/>
                <w:szCs w:val="24"/>
                <w:lang w:val="en-US"/>
              </w:rPr>
              <w:t xml:space="preserve">The </w:t>
            </w:r>
            <w:proofErr w:type="spellStart"/>
            <w:r w:rsidRPr="00C77A07">
              <w:rPr>
                <w:rFonts w:ascii="Times New Roman" w:hAnsi="Times New Roman" w:cs="Times New Roman"/>
                <w:b/>
                <w:sz w:val="24"/>
                <w:szCs w:val="24"/>
                <w:lang w:val="en-US"/>
              </w:rPr>
              <w:t>rheme</w:t>
            </w:r>
            <w:proofErr w:type="spellEnd"/>
          </w:p>
        </w:tc>
      </w:tr>
      <w:tr w:rsidR="00C77A07" w:rsidTr="00C77A07">
        <w:tc>
          <w:tcPr>
            <w:tcW w:w="4785" w:type="dxa"/>
          </w:tcPr>
          <w:p w:rsidR="00C77A07" w:rsidRPr="00C77A07" w:rsidRDefault="00C77A07" w:rsidP="001D194F">
            <w:pPr>
              <w:spacing w:line="276"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Madison </w:t>
            </w:r>
          </w:p>
        </w:tc>
        <w:tc>
          <w:tcPr>
            <w:tcW w:w="4786" w:type="dxa"/>
          </w:tcPr>
          <w:p w:rsidR="00C77A07" w:rsidRDefault="00C77A07" w:rsidP="001D19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is late.</w:t>
            </w:r>
          </w:p>
        </w:tc>
      </w:tr>
    </w:tbl>
    <w:p w:rsidR="00C77A07" w:rsidRDefault="00C77A07" w:rsidP="001D194F">
      <w:pPr>
        <w:spacing w:line="276" w:lineRule="auto"/>
        <w:jc w:val="both"/>
        <w:rPr>
          <w:rFonts w:ascii="Times New Roman" w:hAnsi="Times New Roman" w:cs="Times New Roman"/>
          <w:sz w:val="24"/>
          <w:szCs w:val="24"/>
          <w:lang w:val="en-US"/>
        </w:rPr>
      </w:pPr>
    </w:p>
    <w:p w:rsidR="001D194F" w:rsidRDefault="00C77A07" w:rsidP="00842D6D">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There are cases when i</w:t>
      </w:r>
      <w:r w:rsidR="00AD2D55" w:rsidRPr="00AD2D55">
        <w:rPr>
          <w:rFonts w:ascii="Times New Roman" w:hAnsi="Times New Roman" w:cs="Times New Roman"/>
          <w:sz w:val="24"/>
          <w:szCs w:val="24"/>
          <w:lang w:val="en-US"/>
        </w:rPr>
        <w:t xml:space="preserve">n some sentences, the </w:t>
      </w:r>
      <w:proofErr w:type="spellStart"/>
      <w:r w:rsidR="00AD2D55" w:rsidRPr="00AD2D55">
        <w:rPr>
          <w:rFonts w:ascii="Times New Roman" w:hAnsi="Times New Roman" w:cs="Times New Roman"/>
          <w:sz w:val="24"/>
          <w:szCs w:val="24"/>
          <w:lang w:val="en-US"/>
        </w:rPr>
        <w:t>rheme</w:t>
      </w:r>
      <w:proofErr w:type="spellEnd"/>
      <w:r w:rsidR="00AD2D55" w:rsidRPr="00AD2D55">
        <w:rPr>
          <w:rFonts w:ascii="Times New Roman" w:hAnsi="Times New Roman" w:cs="Times New Roman"/>
          <w:sz w:val="24"/>
          <w:szCs w:val="24"/>
          <w:lang w:val="en-US"/>
        </w:rPr>
        <w:t xml:space="preserve"> may be expressed by the subject and it may precede the theme, which is expressed by the predicat</w:t>
      </w:r>
      <w:r w:rsidR="00842D6D">
        <w:rPr>
          <w:rFonts w:ascii="Times New Roman" w:hAnsi="Times New Roman" w:cs="Times New Roman"/>
          <w:sz w:val="24"/>
          <w:szCs w:val="24"/>
          <w:lang w:val="en-US"/>
        </w:rPr>
        <w:t>e.</w:t>
      </w:r>
    </w:p>
    <w:p w:rsidR="001D194F" w:rsidRPr="00842D6D" w:rsidRDefault="001D194F" w:rsidP="001D194F">
      <w:pPr>
        <w:spacing w:line="276" w:lineRule="auto"/>
        <w:ind w:firstLine="527"/>
        <w:jc w:val="both"/>
        <w:rPr>
          <w:rFonts w:ascii="Times New Roman" w:hAnsi="Times New Roman" w:cs="Times New Roman"/>
          <w:i/>
          <w:sz w:val="24"/>
          <w:szCs w:val="24"/>
          <w:lang w:val="en-US"/>
        </w:rPr>
      </w:pPr>
      <w:r w:rsidRPr="00842D6D">
        <w:rPr>
          <w:rFonts w:ascii="Times New Roman" w:hAnsi="Times New Roman" w:cs="Times New Roman"/>
          <w:i/>
          <w:sz w:val="24"/>
          <w:szCs w:val="24"/>
          <w:lang w:val="en-US"/>
        </w:rPr>
        <w:t>Who is late?</w:t>
      </w:r>
    </w:p>
    <w:tbl>
      <w:tblPr>
        <w:tblStyle w:val="ac"/>
        <w:tblW w:w="0" w:type="auto"/>
        <w:tblLook w:val="04A0" w:firstRow="1" w:lastRow="0" w:firstColumn="1" w:lastColumn="0" w:noHBand="0" w:noVBand="1"/>
      </w:tblPr>
      <w:tblGrid>
        <w:gridCol w:w="4675"/>
        <w:gridCol w:w="4670"/>
      </w:tblGrid>
      <w:tr w:rsidR="001D194F" w:rsidTr="000C081B">
        <w:tc>
          <w:tcPr>
            <w:tcW w:w="4785" w:type="dxa"/>
          </w:tcPr>
          <w:p w:rsidR="001D194F" w:rsidRPr="00C77A07" w:rsidRDefault="001D194F" w:rsidP="001D194F">
            <w:pPr>
              <w:spacing w:line="276" w:lineRule="auto"/>
              <w:jc w:val="center"/>
              <w:rPr>
                <w:rFonts w:ascii="Times New Roman" w:hAnsi="Times New Roman" w:cs="Times New Roman"/>
                <w:b/>
                <w:sz w:val="24"/>
                <w:szCs w:val="24"/>
                <w:lang w:val="en-US"/>
              </w:rPr>
            </w:pPr>
            <w:r w:rsidRPr="00C77A07">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c>
          <w:tcPr>
            <w:tcW w:w="4786" w:type="dxa"/>
          </w:tcPr>
          <w:p w:rsidR="001D194F" w:rsidRPr="00C77A07" w:rsidRDefault="001D194F" w:rsidP="001D194F">
            <w:pPr>
              <w:spacing w:line="276" w:lineRule="auto"/>
              <w:jc w:val="center"/>
              <w:rPr>
                <w:rFonts w:ascii="Times New Roman" w:hAnsi="Times New Roman" w:cs="Times New Roman"/>
                <w:b/>
                <w:sz w:val="24"/>
                <w:szCs w:val="24"/>
                <w:lang w:val="en-US"/>
              </w:rPr>
            </w:pPr>
            <w:r w:rsidRPr="00C77A07">
              <w:rPr>
                <w:rFonts w:ascii="Times New Roman" w:hAnsi="Times New Roman" w:cs="Times New Roman"/>
                <w:b/>
                <w:sz w:val="24"/>
                <w:szCs w:val="24"/>
                <w:lang w:val="en-US"/>
              </w:rPr>
              <w:t xml:space="preserve">The </w:t>
            </w:r>
            <w:r>
              <w:rPr>
                <w:rFonts w:ascii="Times New Roman" w:hAnsi="Times New Roman" w:cs="Times New Roman"/>
                <w:b/>
                <w:sz w:val="24"/>
                <w:szCs w:val="24"/>
                <w:lang w:val="en-US"/>
              </w:rPr>
              <w:t>theme</w:t>
            </w:r>
          </w:p>
        </w:tc>
      </w:tr>
      <w:tr w:rsidR="001D194F" w:rsidTr="000C081B">
        <w:tc>
          <w:tcPr>
            <w:tcW w:w="4785" w:type="dxa"/>
          </w:tcPr>
          <w:p w:rsidR="001D194F" w:rsidRPr="00C77A07" w:rsidRDefault="001D194F" w:rsidP="001D194F">
            <w:pPr>
              <w:spacing w:line="276"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Madison </w:t>
            </w:r>
          </w:p>
        </w:tc>
        <w:tc>
          <w:tcPr>
            <w:tcW w:w="4786" w:type="dxa"/>
          </w:tcPr>
          <w:p w:rsidR="001D194F" w:rsidRDefault="001D194F" w:rsidP="001D19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is late.</w:t>
            </w:r>
          </w:p>
        </w:tc>
      </w:tr>
    </w:tbl>
    <w:p w:rsidR="001D194F" w:rsidRDefault="001D194F" w:rsidP="001D194F">
      <w:pPr>
        <w:spacing w:line="276" w:lineRule="auto"/>
        <w:ind w:firstLine="527"/>
        <w:jc w:val="both"/>
        <w:rPr>
          <w:rFonts w:ascii="Times New Roman" w:hAnsi="Times New Roman" w:cs="Times New Roman"/>
          <w:sz w:val="24"/>
          <w:szCs w:val="24"/>
          <w:lang w:val="en-US"/>
        </w:rPr>
      </w:pPr>
    </w:p>
    <w:p w:rsidR="003B0C4F" w:rsidRDefault="00AD2D55" w:rsidP="003B0C4F">
      <w:pPr>
        <w:spacing w:line="276" w:lineRule="auto"/>
        <w:ind w:firstLine="527"/>
        <w:jc w:val="both"/>
        <w:rPr>
          <w:rFonts w:ascii="Times New Roman" w:hAnsi="Times New Roman" w:cs="Times New Roman"/>
          <w:sz w:val="24"/>
          <w:szCs w:val="24"/>
          <w:lang w:val="en-US"/>
        </w:rPr>
      </w:pPr>
      <w:r w:rsidRPr="00AD2D55">
        <w:rPr>
          <w:rFonts w:ascii="Times New Roman" w:hAnsi="Times New Roman" w:cs="Times New Roman"/>
          <w:sz w:val="24"/>
          <w:szCs w:val="24"/>
          <w:lang w:val="en-US"/>
        </w:rPr>
        <w:t xml:space="preserve">This type of actual division is called </w:t>
      </w:r>
      <w:r w:rsidRPr="001D194F">
        <w:rPr>
          <w:rFonts w:ascii="Times New Roman" w:hAnsi="Times New Roman" w:cs="Times New Roman"/>
          <w:sz w:val="24"/>
          <w:szCs w:val="24"/>
          <w:lang w:val="en-US"/>
        </w:rPr>
        <w:t>“</w:t>
      </w:r>
      <w:r w:rsidRPr="001D194F">
        <w:rPr>
          <w:rFonts w:ascii="Times New Roman" w:hAnsi="Times New Roman" w:cs="Times New Roman"/>
          <w:i/>
          <w:sz w:val="24"/>
          <w:szCs w:val="24"/>
          <w:u w:val="single"/>
          <w:lang w:val="en-US"/>
        </w:rPr>
        <w:t>inverted</w:t>
      </w:r>
      <w:r w:rsidRPr="001D194F">
        <w:rPr>
          <w:rFonts w:ascii="Times New Roman" w:hAnsi="Times New Roman" w:cs="Times New Roman"/>
          <w:i/>
          <w:sz w:val="24"/>
          <w:szCs w:val="24"/>
          <w:lang w:val="en-US"/>
        </w:rPr>
        <w:t>”,</w:t>
      </w:r>
      <w:r w:rsidRPr="001D194F">
        <w:rPr>
          <w:rFonts w:ascii="Times New Roman" w:hAnsi="Times New Roman" w:cs="Times New Roman"/>
          <w:sz w:val="24"/>
          <w:szCs w:val="24"/>
          <w:lang w:val="en-US"/>
        </w:rPr>
        <w:t xml:space="preserve"> “</w:t>
      </w:r>
      <w:r w:rsidRPr="001D194F">
        <w:rPr>
          <w:rFonts w:ascii="Times New Roman" w:hAnsi="Times New Roman" w:cs="Times New Roman"/>
          <w:i/>
          <w:sz w:val="24"/>
          <w:szCs w:val="24"/>
          <w:u w:val="single"/>
          <w:lang w:val="en-US"/>
        </w:rPr>
        <w:t>reverse</w:t>
      </w:r>
      <w:r w:rsidRPr="001D194F">
        <w:rPr>
          <w:rFonts w:ascii="Times New Roman" w:hAnsi="Times New Roman" w:cs="Times New Roman"/>
          <w:sz w:val="24"/>
          <w:szCs w:val="24"/>
          <w:lang w:val="en-US"/>
        </w:rPr>
        <w:t>”, “</w:t>
      </w:r>
      <w:r w:rsidRPr="001D194F">
        <w:rPr>
          <w:rFonts w:ascii="Times New Roman" w:hAnsi="Times New Roman" w:cs="Times New Roman"/>
          <w:i/>
          <w:sz w:val="24"/>
          <w:szCs w:val="24"/>
          <w:u w:val="single"/>
          <w:lang w:val="en-US"/>
        </w:rPr>
        <w:t>specialized</w:t>
      </w:r>
      <w:r w:rsidRPr="001D194F">
        <w:rPr>
          <w:rFonts w:ascii="Times New Roman" w:hAnsi="Times New Roman" w:cs="Times New Roman"/>
          <w:sz w:val="24"/>
          <w:szCs w:val="24"/>
          <w:lang w:val="en-US"/>
        </w:rPr>
        <w:t>”, or “</w:t>
      </w:r>
      <w:r w:rsidRPr="001D194F">
        <w:rPr>
          <w:rFonts w:ascii="Times New Roman" w:hAnsi="Times New Roman" w:cs="Times New Roman"/>
          <w:i/>
          <w:sz w:val="24"/>
          <w:szCs w:val="24"/>
          <w:u w:val="single"/>
          <w:lang w:val="en-US"/>
        </w:rPr>
        <w:t>marked</w:t>
      </w:r>
      <w:r w:rsidRPr="001D194F">
        <w:rPr>
          <w:rFonts w:ascii="Times New Roman" w:hAnsi="Times New Roman" w:cs="Times New Roman"/>
          <w:sz w:val="24"/>
          <w:szCs w:val="24"/>
          <w:lang w:val="en-US"/>
        </w:rPr>
        <w:t>”.</w:t>
      </w:r>
      <w:r w:rsidRPr="00AD2D55">
        <w:rPr>
          <w:rFonts w:ascii="Times New Roman" w:hAnsi="Times New Roman" w:cs="Times New Roman"/>
          <w:sz w:val="24"/>
          <w:szCs w:val="24"/>
          <w:lang w:val="en-US"/>
        </w:rPr>
        <w:t xml:space="preserve"> The last example shows that actual division of the sentence finds its full expression only in a concret</w:t>
      </w:r>
      <w:r w:rsidR="001D194F">
        <w:rPr>
          <w:rFonts w:ascii="Times New Roman" w:hAnsi="Times New Roman" w:cs="Times New Roman"/>
          <w:sz w:val="24"/>
          <w:szCs w:val="24"/>
          <w:lang w:val="en-US"/>
        </w:rPr>
        <w:t>e context of speech.</w:t>
      </w:r>
    </w:p>
    <w:p w:rsidR="009332F0" w:rsidRPr="002B73F3" w:rsidRDefault="0060121E" w:rsidP="003B0C4F">
      <w:pPr>
        <w:spacing w:line="276" w:lineRule="auto"/>
        <w:ind w:firstLine="52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strong correlation of the actual division of the sentence with the context makes it possible to split the informative parts of the communication into </w:t>
      </w:r>
      <w:r w:rsidRPr="002B73F3">
        <w:rPr>
          <w:rFonts w:ascii="Times New Roman" w:hAnsi="Times New Roman" w:cs="Times New Roman"/>
          <w:sz w:val="24"/>
          <w:szCs w:val="24"/>
          <w:lang w:val="en-US"/>
        </w:rPr>
        <w:t xml:space="preserve">“already known” by the listener and </w:t>
      </w:r>
      <w:r>
        <w:rPr>
          <w:rFonts w:ascii="Times New Roman" w:hAnsi="Times New Roman" w:cs="Times New Roman"/>
          <w:sz w:val="24"/>
          <w:szCs w:val="24"/>
          <w:lang w:val="en-US"/>
        </w:rPr>
        <w:t xml:space="preserve">“not yet known”. Nevertheless, this close connection does not mean that the actual division is a merely semantic factor. </w:t>
      </w:r>
      <w:r w:rsidR="00FD78A6">
        <w:rPr>
          <w:rFonts w:ascii="Times New Roman" w:hAnsi="Times New Roman" w:cs="Times New Roman"/>
          <w:sz w:val="24"/>
          <w:szCs w:val="24"/>
          <w:lang w:val="en-US"/>
        </w:rPr>
        <w:t xml:space="preserve">For sure, there are dedicated formal lingual means of expressing the difference between the </w:t>
      </w:r>
      <w:r w:rsidR="00FD78A6" w:rsidRPr="002B73F3">
        <w:rPr>
          <w:rFonts w:ascii="Times New Roman" w:hAnsi="Times New Roman" w:cs="Times New Roman"/>
          <w:sz w:val="24"/>
          <w:szCs w:val="24"/>
          <w:lang w:val="en-US"/>
        </w:rPr>
        <w:t xml:space="preserve">meaningful center of the utterance, the </w:t>
      </w:r>
      <w:proofErr w:type="spellStart"/>
      <w:r w:rsidR="00FD78A6" w:rsidRPr="002B73F3">
        <w:rPr>
          <w:rFonts w:ascii="Times New Roman" w:hAnsi="Times New Roman" w:cs="Times New Roman"/>
          <w:sz w:val="24"/>
          <w:szCs w:val="24"/>
          <w:lang w:val="en-US"/>
        </w:rPr>
        <w:t>rheme</w:t>
      </w:r>
      <w:proofErr w:type="spellEnd"/>
      <w:r w:rsidR="00FD78A6" w:rsidRPr="002B73F3">
        <w:rPr>
          <w:rFonts w:ascii="Times New Roman" w:hAnsi="Times New Roman" w:cs="Times New Roman"/>
          <w:sz w:val="24"/>
          <w:szCs w:val="24"/>
          <w:lang w:val="en-US"/>
        </w:rPr>
        <w:t>, and the starting point of its content, the theme.</w:t>
      </w:r>
      <w:r w:rsidR="00FD78A6">
        <w:rPr>
          <w:rFonts w:ascii="Times New Roman" w:hAnsi="Times New Roman" w:cs="Times New Roman"/>
          <w:sz w:val="24"/>
          <w:szCs w:val="24"/>
          <w:lang w:val="en-US"/>
        </w:rPr>
        <w:t xml:space="preserve"> These includes:</w:t>
      </w:r>
      <w:r w:rsidR="009332F0" w:rsidRPr="002B73F3">
        <w:rPr>
          <w:rFonts w:ascii="Times New Roman" w:hAnsi="Times New Roman" w:cs="Times New Roman"/>
          <w:sz w:val="24"/>
          <w:szCs w:val="24"/>
          <w:lang w:val="en-US"/>
        </w:rPr>
        <w:t xml:space="preserve"> word order patterns, constructions with introducers, syntactic patterns of contrastive complexes, constructions with articles and other determiners, constructions with intensifying particles, and intonation contours.</w:t>
      </w:r>
    </w:p>
    <w:p w:rsidR="009332F0" w:rsidRDefault="009332F0" w:rsidP="001D194F">
      <w:pPr>
        <w:spacing w:line="276" w:lineRule="auto"/>
        <w:ind w:firstLine="708"/>
        <w:jc w:val="both"/>
        <w:rPr>
          <w:rFonts w:ascii="Times New Roman" w:hAnsi="Times New Roman" w:cs="Times New Roman"/>
          <w:i/>
          <w:sz w:val="24"/>
          <w:szCs w:val="24"/>
          <w:lang w:val="en-US"/>
        </w:rPr>
      </w:pPr>
      <w:r w:rsidRPr="002B73F3">
        <w:rPr>
          <w:rFonts w:ascii="Times New Roman" w:hAnsi="Times New Roman" w:cs="Times New Roman"/>
          <w:sz w:val="24"/>
          <w:szCs w:val="24"/>
          <w:lang w:val="en-US"/>
        </w:rPr>
        <w:lastRenderedPageBreak/>
        <w:t xml:space="preserve">The connection between word order and actual division has been described above: direct actual division usually means that the theme coincides with the subject in the syntactic structure of the sentence, while the </w:t>
      </w:r>
      <w:proofErr w:type="spellStart"/>
      <w:r w:rsidRPr="002B73F3">
        <w:rPr>
          <w:rFonts w:ascii="Times New Roman" w:hAnsi="Times New Roman" w:cs="Times New Roman"/>
          <w:sz w:val="24"/>
          <w:szCs w:val="24"/>
          <w:lang w:val="en-US"/>
        </w:rPr>
        <w:t>rheme</w:t>
      </w:r>
      <w:proofErr w:type="spellEnd"/>
      <w:r w:rsidRPr="002B73F3">
        <w:rPr>
          <w:rFonts w:ascii="Times New Roman" w:hAnsi="Times New Roman" w:cs="Times New Roman"/>
          <w:sz w:val="24"/>
          <w:szCs w:val="24"/>
          <w:lang w:val="en-US"/>
        </w:rPr>
        <w:t xml:space="preserve"> coincides with the predicate. Inverted word order can indicate inverted actual division, though the correlation i</w:t>
      </w:r>
      <w:r w:rsidR="001D194F">
        <w:rPr>
          <w:rFonts w:ascii="Times New Roman" w:hAnsi="Times New Roman" w:cs="Times New Roman"/>
          <w:sz w:val="24"/>
          <w:szCs w:val="24"/>
          <w:lang w:val="en-US"/>
        </w:rPr>
        <w:t>s not obligatory. For example</w:t>
      </w:r>
      <w:r w:rsidR="001D194F" w:rsidRPr="001D194F">
        <w:rPr>
          <w:rFonts w:ascii="Times New Roman" w:hAnsi="Times New Roman" w:cs="Times New Roman"/>
          <w:i/>
          <w:sz w:val="24"/>
          <w:szCs w:val="24"/>
          <w:lang w:val="en-US"/>
        </w:rPr>
        <w:t xml:space="preserve">: There was a </w:t>
      </w:r>
      <w:r w:rsidR="001D194F">
        <w:rPr>
          <w:rFonts w:ascii="Times New Roman" w:hAnsi="Times New Roman" w:cs="Times New Roman"/>
          <w:i/>
          <w:sz w:val="24"/>
          <w:szCs w:val="24"/>
          <w:lang w:val="en-US"/>
        </w:rPr>
        <w:t>bag</w:t>
      </w:r>
      <w:r w:rsidR="001D194F" w:rsidRPr="001D194F">
        <w:rPr>
          <w:rFonts w:ascii="Times New Roman" w:hAnsi="Times New Roman" w:cs="Times New Roman"/>
          <w:i/>
          <w:sz w:val="24"/>
          <w:szCs w:val="24"/>
          <w:lang w:val="en-US"/>
        </w:rPr>
        <w:t xml:space="preserve">. </w:t>
      </w:r>
      <w:r w:rsidRPr="001D194F">
        <w:rPr>
          <w:rFonts w:ascii="Times New Roman" w:hAnsi="Times New Roman" w:cs="Times New Roman"/>
          <w:i/>
          <w:sz w:val="24"/>
          <w:szCs w:val="24"/>
          <w:lang w:val="en-US"/>
        </w:rPr>
        <w:t xml:space="preserve">Inside the </w:t>
      </w:r>
      <w:r w:rsidR="001D194F">
        <w:rPr>
          <w:rFonts w:ascii="Times New Roman" w:hAnsi="Times New Roman" w:cs="Times New Roman"/>
          <w:i/>
          <w:sz w:val="24"/>
          <w:szCs w:val="24"/>
          <w:lang w:val="en-US"/>
        </w:rPr>
        <w:t>beg</w:t>
      </w:r>
      <w:r w:rsidRPr="001D194F">
        <w:rPr>
          <w:rFonts w:ascii="Times New Roman" w:hAnsi="Times New Roman" w:cs="Times New Roman"/>
          <w:i/>
          <w:sz w:val="24"/>
          <w:szCs w:val="24"/>
          <w:lang w:val="en-US"/>
        </w:rPr>
        <w:t xml:space="preserve"> was a </w:t>
      </w:r>
      <w:r w:rsidR="001D194F">
        <w:rPr>
          <w:rFonts w:ascii="Times New Roman" w:hAnsi="Times New Roman" w:cs="Times New Roman"/>
          <w:i/>
          <w:sz w:val="24"/>
          <w:szCs w:val="24"/>
          <w:lang w:val="en-US"/>
        </w:rPr>
        <w:t>book</w:t>
      </w:r>
      <w:r w:rsidRPr="001D194F">
        <w:rPr>
          <w:rFonts w:ascii="Times New Roman" w:hAnsi="Times New Roman" w:cs="Times New Roman"/>
          <w:i/>
          <w:sz w:val="24"/>
          <w:szCs w:val="24"/>
          <w:lang w:val="en-US"/>
        </w:rPr>
        <w:t>;</w:t>
      </w:r>
      <w:r w:rsidRPr="002B73F3">
        <w:rPr>
          <w:rFonts w:ascii="Times New Roman" w:hAnsi="Times New Roman" w:cs="Times New Roman"/>
          <w:sz w:val="24"/>
          <w:szCs w:val="24"/>
          <w:lang w:val="en-US"/>
        </w:rPr>
        <w:t xml:space="preserve"> the adverbial modifier of place at the beginning of the sentence expresses the theme, while the subject at the end of the utterance is the </w:t>
      </w:r>
      <w:proofErr w:type="spellStart"/>
      <w:r w:rsidRPr="002B73F3">
        <w:rPr>
          <w:rFonts w:ascii="Times New Roman" w:hAnsi="Times New Roman" w:cs="Times New Roman"/>
          <w:sz w:val="24"/>
          <w:szCs w:val="24"/>
          <w:lang w:val="en-US"/>
        </w:rPr>
        <w:t>rheme</w:t>
      </w:r>
      <w:proofErr w:type="spellEnd"/>
      <w:r w:rsidRPr="002B73F3">
        <w:rPr>
          <w:rFonts w:ascii="Times New Roman" w:hAnsi="Times New Roman" w:cs="Times New Roman"/>
          <w:sz w:val="24"/>
          <w:szCs w:val="24"/>
          <w:lang w:val="en-US"/>
        </w:rPr>
        <w:t xml:space="preserve">; the word order in this sentence is inverted, though its actual division is direct. Reversed order of actual division, i.e. the positioning of the </w:t>
      </w:r>
      <w:proofErr w:type="spellStart"/>
      <w:r w:rsidRPr="002B73F3">
        <w:rPr>
          <w:rFonts w:ascii="Times New Roman" w:hAnsi="Times New Roman" w:cs="Times New Roman"/>
          <w:sz w:val="24"/>
          <w:szCs w:val="24"/>
          <w:lang w:val="en-US"/>
        </w:rPr>
        <w:t>rheme</w:t>
      </w:r>
      <w:proofErr w:type="spellEnd"/>
      <w:r w:rsidRPr="002B73F3">
        <w:rPr>
          <w:rFonts w:ascii="Times New Roman" w:hAnsi="Times New Roman" w:cs="Times New Roman"/>
          <w:sz w:val="24"/>
          <w:szCs w:val="24"/>
          <w:lang w:val="en-US"/>
        </w:rPr>
        <w:t xml:space="preserve"> at the beginning of the sentence, is connected with emphatic speech, e.g.: </w:t>
      </w:r>
      <w:r w:rsidRPr="001D194F">
        <w:rPr>
          <w:rFonts w:ascii="Times New Roman" w:hAnsi="Times New Roman" w:cs="Times New Roman"/>
          <w:i/>
          <w:sz w:val="24"/>
          <w:szCs w:val="24"/>
          <w:lang w:val="en-US"/>
        </w:rPr>
        <w:t xml:space="preserve">Off you go! What a nice little girl she is! </w:t>
      </w:r>
    </w:p>
    <w:p w:rsidR="00275337" w:rsidRDefault="00275337" w:rsidP="001D194F">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same phenomenon is observed in Russian and Tajik languages, </w:t>
      </w:r>
      <w:r w:rsidR="00842D6D">
        <w:rPr>
          <w:rFonts w:ascii="Times New Roman" w:hAnsi="Times New Roman" w:cs="Times New Roman"/>
          <w:sz w:val="24"/>
          <w:szCs w:val="24"/>
          <w:lang w:val="en-US"/>
        </w:rPr>
        <w:t xml:space="preserve">Z.R. </w:t>
      </w:r>
      <w:proofErr w:type="spellStart"/>
      <w:r>
        <w:rPr>
          <w:rFonts w:ascii="Times New Roman" w:hAnsi="Times New Roman" w:cs="Times New Roman"/>
          <w:sz w:val="24"/>
          <w:szCs w:val="24"/>
          <w:lang w:val="en-US"/>
        </w:rPr>
        <w:t>Yusupova</w:t>
      </w:r>
      <w:proofErr w:type="spellEnd"/>
      <w:r>
        <w:rPr>
          <w:rFonts w:ascii="Times New Roman" w:hAnsi="Times New Roman" w:cs="Times New Roman"/>
          <w:sz w:val="24"/>
          <w:szCs w:val="24"/>
          <w:lang w:val="en-US"/>
        </w:rPr>
        <w:t xml:space="preserve"> writes: “…normal, neutral, fixed order is if the theme and 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are arranged in the usual sequence, with the increasing the meaning of sentence from theme to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This word order in linguistics also called direct, progressive, non-emphatic.in this type of word order the theme is usually coincides with the subject or group of subjects and 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coincides with predicate of group of predicated. The reverse word order is called regressive. The position of 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at the beginning or end of  the sentence  may also be due to the need for its positional contact with the corresponding member of the preceding sentence.</w:t>
      </w:r>
    </w:p>
    <w:p w:rsidR="008D27A8" w:rsidRDefault="008D27A8" w:rsidP="008D27A8">
      <w:pPr>
        <w:spacing w:line="276" w:lineRule="auto"/>
        <w:ind w:firstLine="527"/>
        <w:jc w:val="both"/>
        <w:rPr>
          <w:rFonts w:ascii="Times New Roman" w:hAnsi="Times New Roman" w:cs="Times New Roman"/>
          <w:sz w:val="24"/>
          <w:szCs w:val="24"/>
          <w:lang w:val="en-US"/>
        </w:rPr>
      </w:pPr>
    </w:p>
    <w:tbl>
      <w:tblPr>
        <w:tblStyle w:val="ac"/>
        <w:tblW w:w="0" w:type="auto"/>
        <w:tblInd w:w="-176" w:type="dxa"/>
        <w:tblLook w:val="04A0" w:firstRow="1" w:lastRow="0" w:firstColumn="1" w:lastColumn="0" w:noHBand="0" w:noVBand="1"/>
      </w:tblPr>
      <w:tblGrid>
        <w:gridCol w:w="4852"/>
        <w:gridCol w:w="4669"/>
      </w:tblGrid>
      <w:tr w:rsidR="008D27A8" w:rsidTr="000C081B">
        <w:tc>
          <w:tcPr>
            <w:tcW w:w="4961" w:type="dxa"/>
          </w:tcPr>
          <w:p w:rsidR="008D27A8" w:rsidRPr="006B2279" w:rsidRDefault="008D27A8" w:rsidP="000C081B">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Original</w:t>
            </w:r>
          </w:p>
        </w:tc>
        <w:tc>
          <w:tcPr>
            <w:tcW w:w="4786" w:type="dxa"/>
          </w:tcPr>
          <w:p w:rsidR="008D27A8" w:rsidRPr="006B2279" w:rsidRDefault="008D27A8" w:rsidP="000C081B">
            <w:pPr>
              <w:spacing w:line="276" w:lineRule="auto"/>
              <w:jc w:val="center"/>
              <w:rPr>
                <w:rFonts w:ascii="Times New Roman" w:hAnsi="Times New Roman" w:cs="Times New Roman"/>
                <w:b/>
                <w:sz w:val="24"/>
                <w:szCs w:val="24"/>
                <w:lang w:val="en-US"/>
              </w:rPr>
            </w:pPr>
            <w:r w:rsidRPr="006B2279">
              <w:rPr>
                <w:rFonts w:ascii="Times New Roman" w:hAnsi="Times New Roman" w:cs="Times New Roman"/>
                <w:b/>
                <w:sz w:val="24"/>
                <w:szCs w:val="24"/>
                <w:lang w:val="en-US"/>
              </w:rPr>
              <w:t>Subscript translation</w:t>
            </w:r>
          </w:p>
        </w:tc>
      </w:tr>
      <w:tr w:rsidR="008D27A8" w:rsidRPr="00C431AC" w:rsidTr="000C081B">
        <w:tc>
          <w:tcPr>
            <w:tcW w:w="4961" w:type="dxa"/>
          </w:tcPr>
          <w:p w:rsidR="008D27A8" w:rsidRPr="005D2465" w:rsidRDefault="008D27A8" w:rsidP="000C081B">
            <w:pPr>
              <w:spacing w:line="276" w:lineRule="auto"/>
              <w:jc w:val="both"/>
              <w:rPr>
                <w:rFonts w:ascii="Times New Roman" w:hAnsi="Times New Roman" w:cs="Times New Roman"/>
                <w:i/>
                <w:iCs/>
                <w:sz w:val="24"/>
                <w:szCs w:val="24"/>
                <w:lang w:val="tg-Cyrl-TJ"/>
              </w:rPr>
            </w:pPr>
            <w:r w:rsidRPr="005D2465">
              <w:rPr>
                <w:rFonts w:ascii="Times New Roman" w:hAnsi="Times New Roman" w:cs="Times New Roman"/>
                <w:i/>
                <w:iCs/>
                <w:sz w:val="24"/>
                <w:szCs w:val="24"/>
                <w:lang w:val="tg-Cyrl-TJ"/>
              </w:rPr>
              <w:t>Ин аст насиҳати падаронаи мо ба ту! (Айнӣ)</w:t>
            </w:r>
          </w:p>
        </w:tc>
        <w:tc>
          <w:tcPr>
            <w:tcW w:w="4786" w:type="dxa"/>
          </w:tcPr>
          <w:p w:rsidR="008D27A8" w:rsidRPr="005D2465" w:rsidRDefault="008D27A8" w:rsidP="000C081B">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This is our father’s advice  to you!</w:t>
            </w:r>
          </w:p>
        </w:tc>
      </w:tr>
      <w:tr w:rsidR="008D27A8" w:rsidRPr="00C431AC" w:rsidTr="000C081B">
        <w:tc>
          <w:tcPr>
            <w:tcW w:w="4785" w:type="dxa"/>
          </w:tcPr>
          <w:p w:rsidR="008D27A8" w:rsidRPr="005D2465" w:rsidRDefault="008D27A8" w:rsidP="000C081B">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 xml:space="preserve">Издали услышал Владимир необыкновенный шум и говор. </w:t>
            </w:r>
            <w:r w:rsidRPr="005D2465">
              <w:rPr>
                <w:rFonts w:ascii="Times New Roman" w:hAnsi="Times New Roman" w:cs="Times New Roman"/>
                <w:i/>
                <w:iCs/>
                <w:sz w:val="24"/>
                <w:szCs w:val="24"/>
                <w:lang w:val="en-US"/>
              </w:rPr>
              <w:t>(</w:t>
            </w:r>
            <w:r w:rsidRPr="005D2465">
              <w:rPr>
                <w:rFonts w:ascii="Times New Roman" w:hAnsi="Times New Roman" w:cs="Times New Roman"/>
                <w:i/>
                <w:iCs/>
                <w:sz w:val="24"/>
                <w:szCs w:val="24"/>
              </w:rPr>
              <w:t>Пушкин</w:t>
            </w:r>
            <w:r w:rsidRPr="005D2465">
              <w:rPr>
                <w:rFonts w:ascii="Times New Roman" w:hAnsi="Times New Roman" w:cs="Times New Roman"/>
                <w:i/>
                <w:iCs/>
                <w:sz w:val="24"/>
                <w:szCs w:val="24"/>
                <w:lang w:val="en-US"/>
              </w:rPr>
              <w:t>)</w:t>
            </w:r>
          </w:p>
        </w:tc>
        <w:tc>
          <w:tcPr>
            <w:tcW w:w="4786" w:type="dxa"/>
          </w:tcPr>
          <w:p w:rsidR="008D27A8" w:rsidRPr="005D2465" w:rsidRDefault="008D27A8" w:rsidP="000C081B">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Vladimir heard extraordinary noise and dialect afar.</w:t>
            </w:r>
          </w:p>
        </w:tc>
      </w:tr>
    </w:tbl>
    <w:p w:rsidR="001D194F" w:rsidRPr="001D194F" w:rsidRDefault="001D194F" w:rsidP="008D27A8">
      <w:pPr>
        <w:spacing w:line="276" w:lineRule="auto"/>
        <w:jc w:val="both"/>
        <w:rPr>
          <w:rFonts w:ascii="Times New Roman" w:hAnsi="Times New Roman" w:cs="Times New Roman"/>
          <w:sz w:val="24"/>
          <w:szCs w:val="24"/>
          <w:lang w:val="en-US"/>
        </w:rPr>
      </w:pPr>
    </w:p>
    <w:p w:rsidR="008D27A8" w:rsidRDefault="008D27A8" w:rsidP="001D194F">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concept of actualizing the sentence by means of new information cannot be imagined without the use of special means. There are various ways of actualizing the sentence </w:t>
      </w:r>
      <w:r w:rsidR="00C6709E">
        <w:rPr>
          <w:rFonts w:ascii="Times New Roman" w:hAnsi="Times New Roman" w:cs="Times New Roman"/>
          <w:sz w:val="24"/>
          <w:szCs w:val="24"/>
          <w:lang w:val="en-US"/>
        </w:rPr>
        <w:t>and in</w:t>
      </w:r>
      <w:r>
        <w:rPr>
          <w:rFonts w:ascii="Times New Roman" w:hAnsi="Times New Roman" w:cs="Times New Roman"/>
          <w:sz w:val="24"/>
          <w:szCs w:val="24"/>
          <w:lang w:val="en-US"/>
        </w:rPr>
        <w:t xml:space="preserve"> linguistics they are called </w:t>
      </w:r>
      <w:r w:rsidR="004242CF">
        <w:rPr>
          <w:rFonts w:ascii="Times New Roman" w:hAnsi="Times New Roman" w:cs="Times New Roman"/>
          <w:sz w:val="24"/>
          <w:szCs w:val="24"/>
          <w:lang w:val="en-US"/>
        </w:rPr>
        <w:t>“methods of recognizing the components of actual division</w:t>
      </w:r>
      <w:r w:rsidR="006B6B7A" w:rsidRPr="00263AEC">
        <w:rPr>
          <w:rFonts w:ascii="Times New Roman" w:hAnsi="Times New Roman" w:cs="Times New Roman"/>
          <w:sz w:val="24"/>
          <w:szCs w:val="24"/>
          <w:lang w:val="en-US"/>
        </w:rPr>
        <w:t xml:space="preserve">”. </w:t>
      </w:r>
      <w:r w:rsidR="006B6B7A">
        <w:rPr>
          <w:rFonts w:ascii="Times New Roman" w:hAnsi="Times New Roman" w:cs="Times New Roman"/>
          <w:sz w:val="24"/>
          <w:szCs w:val="24"/>
          <w:lang w:val="en-GB"/>
        </w:rPr>
        <w:t>T</w:t>
      </w:r>
      <w:proofErr w:type="spellStart"/>
      <w:r w:rsidR="004242CF">
        <w:rPr>
          <w:rFonts w:ascii="Times New Roman" w:hAnsi="Times New Roman" w:cs="Times New Roman"/>
          <w:sz w:val="24"/>
          <w:szCs w:val="24"/>
          <w:lang w:val="en-US"/>
        </w:rPr>
        <w:t>hese</w:t>
      </w:r>
      <w:proofErr w:type="spellEnd"/>
      <w:r w:rsidR="004242CF">
        <w:rPr>
          <w:rFonts w:ascii="Times New Roman" w:hAnsi="Times New Roman" w:cs="Times New Roman"/>
          <w:sz w:val="24"/>
          <w:szCs w:val="24"/>
          <w:lang w:val="en-US"/>
        </w:rPr>
        <w:t xml:space="preserve"> methods include: intonation – character of stress and pause, position in the sentence, adverbs, conjunctions and particles, constructions, article and etc. In the Tajik linguistic, the “Academic grammar of Tajik language” [Grammar, 1989, 186] mention word order, intonation and particles as ways to emphasize the components of actual division. </w:t>
      </w:r>
    </w:p>
    <w:p w:rsidR="00524D10" w:rsidRDefault="004242CF" w:rsidP="00524D10">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Syntactic ways of highlighting the theme and 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is the views of representatives of the psychological direction in linguistics are given, who drew attention to the discrepancy between the grammatical subject and predicate with the psychological subject and predicate – as they called the theme and 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At the same time, followers of this direction in linguistics emphasized </w:t>
      </w:r>
      <w:r w:rsidR="00524D10">
        <w:rPr>
          <w:rFonts w:ascii="Times New Roman" w:hAnsi="Times New Roman" w:cs="Times New Roman"/>
          <w:sz w:val="24"/>
          <w:szCs w:val="24"/>
          <w:lang w:val="en-US"/>
        </w:rPr>
        <w:t xml:space="preserve">the important function of the “psychological predicate” defining it as the “purpose of communication”. It was found that the theme and the </w:t>
      </w:r>
      <w:proofErr w:type="spellStart"/>
      <w:r w:rsidR="00524D10">
        <w:rPr>
          <w:rFonts w:ascii="Times New Roman" w:hAnsi="Times New Roman" w:cs="Times New Roman"/>
          <w:sz w:val="24"/>
          <w:szCs w:val="24"/>
          <w:lang w:val="en-US"/>
        </w:rPr>
        <w:t>rheme</w:t>
      </w:r>
      <w:proofErr w:type="spellEnd"/>
      <w:r w:rsidR="00524D10">
        <w:rPr>
          <w:rFonts w:ascii="Times New Roman" w:hAnsi="Times New Roman" w:cs="Times New Roman"/>
          <w:sz w:val="24"/>
          <w:szCs w:val="24"/>
          <w:lang w:val="en-US"/>
        </w:rPr>
        <w:t xml:space="preserve"> can be recognized in the text on the basis of their position in the sentence, so the zones of the beginning of the sentence – the thematic zone and the second part of the sentence – the </w:t>
      </w:r>
      <w:proofErr w:type="spellStart"/>
      <w:r w:rsidR="00524D10">
        <w:rPr>
          <w:rFonts w:ascii="Times New Roman" w:hAnsi="Times New Roman" w:cs="Times New Roman"/>
          <w:sz w:val="24"/>
          <w:szCs w:val="24"/>
          <w:lang w:val="en-US"/>
        </w:rPr>
        <w:t>rhematic</w:t>
      </w:r>
      <w:proofErr w:type="spellEnd"/>
      <w:r w:rsidR="00524D10">
        <w:rPr>
          <w:rFonts w:ascii="Times New Roman" w:hAnsi="Times New Roman" w:cs="Times New Roman"/>
          <w:sz w:val="24"/>
          <w:szCs w:val="24"/>
          <w:lang w:val="en-US"/>
        </w:rPr>
        <w:t xml:space="preserve"> zone were highlighted. Each of these zones, in addition to the main members of the sentence, includes secondary members of the sentence, which are called distributors. </w:t>
      </w:r>
    </w:p>
    <w:tbl>
      <w:tblPr>
        <w:tblStyle w:val="ac"/>
        <w:tblW w:w="0" w:type="auto"/>
        <w:tblLook w:val="04A0" w:firstRow="1" w:lastRow="0" w:firstColumn="1" w:lastColumn="0" w:noHBand="0" w:noVBand="1"/>
      </w:tblPr>
      <w:tblGrid>
        <w:gridCol w:w="3005"/>
        <w:gridCol w:w="3035"/>
        <w:gridCol w:w="3305"/>
      </w:tblGrid>
      <w:tr w:rsidR="00524D10" w:rsidTr="00524D10">
        <w:tc>
          <w:tcPr>
            <w:tcW w:w="3085" w:type="dxa"/>
          </w:tcPr>
          <w:p w:rsidR="00524D10" w:rsidRPr="00524D10" w:rsidRDefault="00524D10" w:rsidP="00524D10">
            <w:pPr>
              <w:spacing w:line="276" w:lineRule="auto"/>
              <w:jc w:val="center"/>
              <w:rPr>
                <w:rFonts w:ascii="Times New Roman" w:hAnsi="Times New Roman" w:cs="Times New Roman"/>
                <w:b/>
                <w:sz w:val="24"/>
                <w:szCs w:val="24"/>
                <w:lang w:val="en-US"/>
              </w:rPr>
            </w:pPr>
            <w:r w:rsidRPr="00524D10">
              <w:rPr>
                <w:rFonts w:ascii="Times New Roman" w:hAnsi="Times New Roman" w:cs="Times New Roman"/>
                <w:b/>
                <w:sz w:val="24"/>
                <w:szCs w:val="24"/>
                <w:lang w:val="en-US"/>
              </w:rPr>
              <w:t>The theme</w:t>
            </w:r>
          </w:p>
        </w:tc>
        <w:tc>
          <w:tcPr>
            <w:tcW w:w="3119" w:type="dxa"/>
          </w:tcPr>
          <w:p w:rsidR="00524D10" w:rsidRPr="00524D10" w:rsidRDefault="00524D10" w:rsidP="00524D10">
            <w:pPr>
              <w:spacing w:line="276" w:lineRule="auto"/>
              <w:jc w:val="center"/>
              <w:rPr>
                <w:rFonts w:ascii="Times New Roman" w:hAnsi="Times New Roman" w:cs="Times New Roman"/>
                <w:b/>
                <w:sz w:val="24"/>
                <w:szCs w:val="24"/>
                <w:lang w:val="en-US"/>
              </w:rPr>
            </w:pPr>
            <w:r w:rsidRPr="00524D10">
              <w:rPr>
                <w:rFonts w:ascii="Times New Roman" w:hAnsi="Times New Roman" w:cs="Times New Roman"/>
                <w:b/>
                <w:sz w:val="24"/>
                <w:szCs w:val="24"/>
                <w:lang w:val="en-US"/>
              </w:rPr>
              <w:t xml:space="preserve">The </w:t>
            </w:r>
            <w:proofErr w:type="spellStart"/>
            <w:r w:rsidRPr="00524D10">
              <w:rPr>
                <w:rFonts w:ascii="Times New Roman" w:hAnsi="Times New Roman" w:cs="Times New Roman"/>
                <w:b/>
                <w:sz w:val="24"/>
                <w:szCs w:val="24"/>
                <w:lang w:val="en-US"/>
              </w:rPr>
              <w:t>rheme</w:t>
            </w:r>
            <w:proofErr w:type="spellEnd"/>
          </w:p>
        </w:tc>
        <w:tc>
          <w:tcPr>
            <w:tcW w:w="3367" w:type="dxa"/>
          </w:tcPr>
          <w:p w:rsidR="00524D10" w:rsidRPr="00524D10" w:rsidRDefault="00524D10" w:rsidP="00524D10">
            <w:pPr>
              <w:spacing w:line="276" w:lineRule="auto"/>
              <w:jc w:val="center"/>
              <w:rPr>
                <w:rFonts w:ascii="Times New Roman" w:hAnsi="Times New Roman" w:cs="Times New Roman"/>
                <w:b/>
                <w:sz w:val="24"/>
                <w:szCs w:val="24"/>
                <w:lang w:val="en-US"/>
              </w:rPr>
            </w:pPr>
            <w:r w:rsidRPr="00524D10">
              <w:rPr>
                <w:rFonts w:ascii="Times New Roman" w:hAnsi="Times New Roman" w:cs="Times New Roman"/>
                <w:b/>
                <w:sz w:val="24"/>
                <w:szCs w:val="24"/>
                <w:lang w:val="en-US"/>
              </w:rPr>
              <w:t>The distributor</w:t>
            </w:r>
          </w:p>
        </w:tc>
      </w:tr>
      <w:tr w:rsidR="00524D10" w:rsidRPr="005D2465" w:rsidTr="00524D10">
        <w:tc>
          <w:tcPr>
            <w:tcW w:w="3085" w:type="dxa"/>
          </w:tcPr>
          <w:p w:rsidR="00524D10" w:rsidRPr="005D2465" w:rsidRDefault="00524D10" w:rsidP="00524D10">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 xml:space="preserve">Людовик </w:t>
            </w:r>
          </w:p>
        </w:tc>
        <w:tc>
          <w:tcPr>
            <w:tcW w:w="3119" w:type="dxa"/>
          </w:tcPr>
          <w:p w:rsidR="00524D10" w:rsidRPr="005D2465" w:rsidRDefault="007F2531" w:rsidP="00524D10">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в</w:t>
            </w:r>
            <w:r w:rsidR="00F279DB">
              <w:rPr>
                <w:rFonts w:ascii="Times New Roman" w:hAnsi="Times New Roman" w:cs="Times New Roman"/>
                <w:i/>
                <w:iCs/>
                <w:sz w:val="24"/>
                <w:szCs w:val="24"/>
              </w:rPr>
              <w:t>зглянул</w:t>
            </w:r>
          </w:p>
        </w:tc>
        <w:tc>
          <w:tcPr>
            <w:tcW w:w="3367" w:type="dxa"/>
          </w:tcPr>
          <w:p w:rsidR="00524D10" w:rsidRPr="005D2465" w:rsidRDefault="00524D10" w:rsidP="00524D10">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на офицера с беспокойством.</w:t>
            </w:r>
          </w:p>
        </w:tc>
      </w:tr>
    </w:tbl>
    <w:p w:rsidR="00524D10" w:rsidRDefault="00524D10" w:rsidP="00524D10">
      <w:pPr>
        <w:spacing w:line="276" w:lineRule="auto"/>
        <w:ind w:firstLine="708"/>
        <w:jc w:val="both"/>
        <w:rPr>
          <w:rFonts w:ascii="Times New Roman" w:hAnsi="Times New Roman" w:cs="Times New Roman"/>
          <w:sz w:val="24"/>
          <w:szCs w:val="24"/>
          <w:lang w:val="en-US"/>
        </w:rPr>
      </w:pPr>
    </w:p>
    <w:p w:rsidR="00AC3E05" w:rsidRDefault="00AC3E05" w:rsidP="001D194F">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Repetition is also one of the syntactic means that introduces </w:t>
      </w:r>
      <w:r w:rsidR="00BE5FE4">
        <w:rPr>
          <w:rFonts w:ascii="Times New Roman" w:hAnsi="Times New Roman" w:cs="Times New Roman"/>
          <w:sz w:val="24"/>
          <w:szCs w:val="24"/>
          <w:lang w:val="en-US"/>
        </w:rPr>
        <w:t xml:space="preserve">expressive tone to a sentence or a statement, accentuates and singles out particular meaning and actualizes the </w:t>
      </w:r>
      <w:proofErr w:type="spellStart"/>
      <w:r w:rsidR="00BE5FE4">
        <w:rPr>
          <w:rFonts w:ascii="Times New Roman" w:hAnsi="Times New Roman" w:cs="Times New Roman"/>
          <w:sz w:val="24"/>
          <w:szCs w:val="24"/>
          <w:lang w:val="en-US"/>
        </w:rPr>
        <w:t>rheme</w:t>
      </w:r>
      <w:proofErr w:type="spellEnd"/>
      <w:r w:rsidR="00BE5FE4">
        <w:rPr>
          <w:rFonts w:ascii="Times New Roman" w:hAnsi="Times New Roman" w:cs="Times New Roman"/>
          <w:sz w:val="24"/>
          <w:szCs w:val="24"/>
          <w:lang w:val="en-US"/>
        </w:rPr>
        <w:t xml:space="preserve">, especially </w:t>
      </w:r>
      <w:r w:rsidR="00BE5FE4">
        <w:rPr>
          <w:rFonts w:ascii="Times New Roman" w:hAnsi="Times New Roman" w:cs="Times New Roman"/>
          <w:sz w:val="24"/>
          <w:szCs w:val="24"/>
          <w:lang w:val="en-US"/>
        </w:rPr>
        <w:lastRenderedPageBreak/>
        <w:t>the repetition of the verb form or the combination of the verb form with adverbial forms indicates the duration or intensity of the action:</w:t>
      </w:r>
    </w:p>
    <w:p w:rsidR="00BE5FE4" w:rsidRDefault="00BE5FE4" w:rsidP="00BE5FE4">
      <w:pPr>
        <w:spacing w:line="276" w:lineRule="auto"/>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55"/>
        <w:gridCol w:w="4690"/>
      </w:tblGrid>
      <w:tr w:rsidR="00BE5FE4" w:rsidTr="00BE5FE4">
        <w:tc>
          <w:tcPr>
            <w:tcW w:w="4785" w:type="dxa"/>
          </w:tcPr>
          <w:p w:rsidR="00BE5FE4" w:rsidRPr="00BE5FE4" w:rsidRDefault="00BE5FE4" w:rsidP="00BE5FE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The theme</w:t>
            </w:r>
          </w:p>
        </w:tc>
        <w:tc>
          <w:tcPr>
            <w:tcW w:w="4786" w:type="dxa"/>
          </w:tcPr>
          <w:p w:rsidR="00BE5FE4" w:rsidRPr="00BE5FE4" w:rsidRDefault="00BE5FE4" w:rsidP="00BE5FE4">
            <w:pPr>
              <w:spacing w:line="276" w:lineRule="auto"/>
              <w:jc w:val="center"/>
              <w:rPr>
                <w:rFonts w:ascii="Times New Roman" w:hAnsi="Times New Roman" w:cs="Times New Roman"/>
                <w:b/>
                <w:sz w:val="24"/>
                <w:szCs w:val="24"/>
                <w:lang w:val="en-US"/>
              </w:rPr>
            </w:pPr>
            <w:r w:rsidRPr="00BE5FE4">
              <w:rPr>
                <w:rFonts w:ascii="Times New Roman" w:hAnsi="Times New Roman" w:cs="Times New Roman"/>
                <w:b/>
                <w:sz w:val="24"/>
                <w:szCs w:val="24"/>
                <w:lang w:val="en-US"/>
              </w:rPr>
              <w:t xml:space="preserve">The </w:t>
            </w:r>
            <w:proofErr w:type="spellStart"/>
            <w:r w:rsidRPr="00BE5FE4">
              <w:rPr>
                <w:rFonts w:ascii="Times New Roman" w:hAnsi="Times New Roman" w:cs="Times New Roman"/>
                <w:b/>
                <w:sz w:val="24"/>
                <w:szCs w:val="24"/>
                <w:lang w:val="en-US"/>
              </w:rPr>
              <w:t>rheme</w:t>
            </w:r>
            <w:proofErr w:type="spellEnd"/>
          </w:p>
        </w:tc>
      </w:tr>
      <w:tr w:rsidR="00BE5FE4" w:rsidTr="00BE5FE4">
        <w:tc>
          <w:tcPr>
            <w:tcW w:w="4785" w:type="dxa"/>
          </w:tcPr>
          <w:p w:rsidR="00BE5FE4" w:rsidRDefault="00BE5FE4" w:rsidP="001D194F">
            <w:pPr>
              <w:spacing w:line="276" w:lineRule="auto"/>
              <w:jc w:val="both"/>
              <w:rPr>
                <w:rFonts w:ascii="Times New Roman" w:hAnsi="Times New Roman" w:cs="Times New Roman"/>
                <w:sz w:val="24"/>
                <w:szCs w:val="24"/>
                <w:lang w:val="en-US"/>
              </w:rPr>
            </w:pPr>
            <w:r>
              <w:rPr>
                <w:rFonts w:ascii="Times New Roman" w:hAnsi="Times New Roman" w:cs="Times New Roman"/>
                <w:i/>
                <w:sz w:val="24"/>
                <w:szCs w:val="24"/>
              </w:rPr>
              <w:t>Что-то он</w:t>
            </w:r>
          </w:p>
        </w:tc>
        <w:tc>
          <w:tcPr>
            <w:tcW w:w="4786" w:type="dxa"/>
          </w:tcPr>
          <w:p w:rsidR="00BE5FE4" w:rsidRPr="00BE5FE4" w:rsidRDefault="00BE5FE4" w:rsidP="001D194F">
            <w:pPr>
              <w:spacing w:line="276" w:lineRule="auto"/>
              <w:jc w:val="both"/>
              <w:rPr>
                <w:rFonts w:ascii="Times New Roman" w:hAnsi="Times New Roman" w:cs="Times New Roman"/>
                <w:i/>
                <w:sz w:val="24"/>
                <w:szCs w:val="24"/>
                <w:lang w:val="en-US"/>
              </w:rPr>
            </w:pPr>
            <w:r>
              <w:rPr>
                <w:rFonts w:ascii="Times New Roman" w:hAnsi="Times New Roman" w:cs="Times New Roman"/>
                <w:i/>
                <w:sz w:val="24"/>
                <w:szCs w:val="24"/>
              </w:rPr>
              <w:t>все думал, думал…</w:t>
            </w:r>
            <w:r w:rsidRPr="00BE5FE4">
              <w:rPr>
                <w:rFonts w:ascii="Times New Roman" w:hAnsi="Times New Roman" w:cs="Times New Roman"/>
                <w:i/>
                <w:sz w:val="24"/>
                <w:szCs w:val="24"/>
                <w:lang w:val="en-US"/>
              </w:rPr>
              <w:t>(</w:t>
            </w:r>
            <w:r>
              <w:rPr>
                <w:rFonts w:ascii="Times New Roman" w:hAnsi="Times New Roman" w:cs="Times New Roman"/>
                <w:i/>
                <w:sz w:val="24"/>
                <w:szCs w:val="24"/>
              </w:rPr>
              <w:t>Твардовский</w:t>
            </w:r>
            <w:r w:rsidRPr="00BE5FE4">
              <w:rPr>
                <w:rFonts w:ascii="Times New Roman" w:hAnsi="Times New Roman" w:cs="Times New Roman"/>
                <w:i/>
                <w:sz w:val="24"/>
                <w:szCs w:val="24"/>
                <w:lang w:val="en-US"/>
              </w:rPr>
              <w:t>)</w:t>
            </w:r>
          </w:p>
        </w:tc>
      </w:tr>
      <w:tr w:rsidR="00BE5FE4" w:rsidTr="00BE5FE4">
        <w:tc>
          <w:tcPr>
            <w:tcW w:w="4785" w:type="dxa"/>
          </w:tcPr>
          <w:p w:rsidR="00BE5FE4" w:rsidRDefault="00BE5FE4" w:rsidP="001D194F">
            <w:pPr>
              <w:spacing w:line="276" w:lineRule="auto"/>
              <w:jc w:val="both"/>
              <w:rPr>
                <w:rFonts w:ascii="Times New Roman" w:hAnsi="Times New Roman" w:cs="Times New Roman"/>
                <w:i/>
                <w:sz w:val="24"/>
                <w:szCs w:val="24"/>
              </w:rPr>
            </w:pPr>
            <w:r>
              <w:rPr>
                <w:rFonts w:ascii="Times New Roman" w:hAnsi="Times New Roman" w:cs="Times New Roman"/>
                <w:i/>
                <w:sz w:val="24"/>
                <w:szCs w:val="24"/>
              </w:rPr>
              <w:t>Осторожней</w:t>
            </w:r>
            <w:r w:rsidRPr="00BE5FE4">
              <w:rPr>
                <w:rFonts w:ascii="Times New Roman" w:hAnsi="Times New Roman" w:cs="Times New Roman"/>
                <w:i/>
                <w:sz w:val="24"/>
                <w:szCs w:val="24"/>
                <w:lang w:val="en-US"/>
              </w:rPr>
              <w:t xml:space="preserve">, </w:t>
            </w:r>
            <w:r>
              <w:rPr>
                <w:rFonts w:ascii="Times New Roman" w:hAnsi="Times New Roman" w:cs="Times New Roman"/>
                <w:i/>
                <w:sz w:val="24"/>
                <w:szCs w:val="24"/>
              </w:rPr>
              <w:t>осторожней</w:t>
            </w:r>
            <w:r w:rsidRPr="00BE5FE4">
              <w:rPr>
                <w:rFonts w:ascii="Times New Roman" w:hAnsi="Times New Roman" w:cs="Times New Roman"/>
                <w:i/>
                <w:sz w:val="24"/>
                <w:szCs w:val="24"/>
                <w:lang w:val="en-US"/>
              </w:rPr>
              <w:t>,</w:t>
            </w:r>
          </w:p>
        </w:tc>
        <w:tc>
          <w:tcPr>
            <w:tcW w:w="4786" w:type="dxa"/>
          </w:tcPr>
          <w:p w:rsidR="00BE5FE4" w:rsidRDefault="00BE5FE4" w:rsidP="001D194F">
            <w:pPr>
              <w:spacing w:line="276" w:lineRule="auto"/>
              <w:jc w:val="both"/>
              <w:rPr>
                <w:rFonts w:ascii="Times New Roman" w:hAnsi="Times New Roman" w:cs="Times New Roman"/>
                <w:i/>
                <w:sz w:val="24"/>
                <w:szCs w:val="24"/>
              </w:rPr>
            </w:pPr>
            <w:r>
              <w:rPr>
                <w:rFonts w:ascii="Times New Roman" w:hAnsi="Times New Roman" w:cs="Times New Roman"/>
                <w:i/>
                <w:sz w:val="24"/>
                <w:szCs w:val="24"/>
              </w:rPr>
              <w:t>Орлов</w:t>
            </w:r>
            <w:r w:rsidRPr="00BE5FE4">
              <w:rPr>
                <w:rFonts w:ascii="Times New Roman" w:hAnsi="Times New Roman" w:cs="Times New Roman"/>
                <w:i/>
                <w:sz w:val="24"/>
                <w:szCs w:val="24"/>
                <w:lang w:val="en-US"/>
              </w:rPr>
              <w:t xml:space="preserve">! </w:t>
            </w:r>
            <w:r>
              <w:rPr>
                <w:rFonts w:ascii="Times New Roman" w:hAnsi="Times New Roman" w:cs="Times New Roman"/>
                <w:i/>
                <w:sz w:val="24"/>
                <w:szCs w:val="24"/>
              </w:rPr>
              <w:t>(Горький)</w:t>
            </w:r>
          </w:p>
        </w:tc>
      </w:tr>
    </w:tbl>
    <w:p w:rsidR="00BE5FE4" w:rsidRDefault="00BE5FE4" w:rsidP="001D194F">
      <w:pPr>
        <w:spacing w:line="276" w:lineRule="auto"/>
        <w:ind w:firstLine="708"/>
        <w:jc w:val="both"/>
        <w:rPr>
          <w:rFonts w:ascii="Times New Roman" w:hAnsi="Times New Roman" w:cs="Times New Roman"/>
          <w:sz w:val="24"/>
          <w:szCs w:val="24"/>
          <w:lang w:val="en-US"/>
        </w:rPr>
      </w:pPr>
    </w:p>
    <w:p w:rsidR="00BE5FE4" w:rsidRPr="004D66AE" w:rsidRDefault="00BE5FE4" w:rsidP="000C081B">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Tautological structure also have a variety of additional me</w:t>
      </w:r>
      <w:r w:rsidR="000C081B">
        <w:rPr>
          <w:rFonts w:ascii="Times New Roman" w:hAnsi="Times New Roman" w:cs="Times New Roman"/>
          <w:sz w:val="24"/>
          <w:szCs w:val="24"/>
          <w:lang w:val="en-US"/>
        </w:rPr>
        <w:t xml:space="preserve">anings and they are expressive: </w:t>
      </w:r>
      <w:r w:rsidR="000C081B" w:rsidRPr="000C081B">
        <w:rPr>
          <w:rFonts w:ascii="Times New Roman" w:hAnsi="Times New Roman" w:cs="Times New Roman"/>
          <w:i/>
          <w:sz w:val="24"/>
          <w:szCs w:val="24"/>
        </w:rPr>
        <w:t>Жизнь</w:t>
      </w:r>
      <w:r w:rsidR="000C081B" w:rsidRPr="000C081B">
        <w:rPr>
          <w:rFonts w:ascii="Times New Roman" w:hAnsi="Times New Roman" w:cs="Times New Roman"/>
          <w:i/>
          <w:sz w:val="24"/>
          <w:szCs w:val="24"/>
          <w:lang w:val="en-US"/>
        </w:rPr>
        <w:t xml:space="preserve"> </w:t>
      </w:r>
      <w:r w:rsidR="000C081B" w:rsidRPr="000C081B">
        <w:rPr>
          <w:rFonts w:ascii="Times New Roman" w:hAnsi="Times New Roman" w:cs="Times New Roman"/>
          <w:i/>
          <w:sz w:val="24"/>
          <w:szCs w:val="24"/>
        </w:rPr>
        <w:t>как</w:t>
      </w:r>
      <w:r w:rsidR="000C081B" w:rsidRPr="000C081B">
        <w:rPr>
          <w:rFonts w:ascii="Times New Roman" w:hAnsi="Times New Roman" w:cs="Times New Roman"/>
          <w:i/>
          <w:sz w:val="24"/>
          <w:szCs w:val="24"/>
          <w:lang w:val="en-US"/>
        </w:rPr>
        <w:t xml:space="preserve"> </w:t>
      </w:r>
      <w:r w:rsidR="000C081B" w:rsidRPr="000C081B">
        <w:rPr>
          <w:rFonts w:ascii="Times New Roman" w:hAnsi="Times New Roman" w:cs="Times New Roman"/>
          <w:i/>
          <w:sz w:val="24"/>
          <w:szCs w:val="24"/>
        </w:rPr>
        <w:t>жизнь</w:t>
      </w:r>
      <w:r w:rsidR="000C081B" w:rsidRPr="000C081B">
        <w:rPr>
          <w:rFonts w:ascii="Times New Roman" w:hAnsi="Times New Roman" w:cs="Times New Roman"/>
          <w:i/>
          <w:sz w:val="24"/>
          <w:szCs w:val="24"/>
          <w:lang w:val="en-US"/>
        </w:rPr>
        <w:t xml:space="preserve">. </w:t>
      </w:r>
      <w:r w:rsidR="000C081B" w:rsidRPr="000C081B">
        <w:rPr>
          <w:rFonts w:ascii="Times New Roman" w:hAnsi="Times New Roman" w:cs="Times New Roman"/>
          <w:i/>
          <w:sz w:val="24"/>
          <w:szCs w:val="24"/>
        </w:rPr>
        <w:t>Гулять</w:t>
      </w:r>
      <w:r w:rsidR="000C081B" w:rsidRPr="004D66AE">
        <w:rPr>
          <w:rFonts w:ascii="Times New Roman" w:hAnsi="Times New Roman" w:cs="Times New Roman"/>
          <w:i/>
          <w:sz w:val="24"/>
          <w:szCs w:val="24"/>
          <w:lang w:val="en-US"/>
        </w:rPr>
        <w:t xml:space="preserve"> </w:t>
      </w:r>
      <w:r w:rsidR="000C081B" w:rsidRPr="000C081B">
        <w:rPr>
          <w:rFonts w:ascii="Times New Roman" w:hAnsi="Times New Roman" w:cs="Times New Roman"/>
          <w:i/>
          <w:sz w:val="24"/>
          <w:szCs w:val="24"/>
        </w:rPr>
        <w:t>как</w:t>
      </w:r>
      <w:r w:rsidR="000C081B" w:rsidRPr="004D66AE">
        <w:rPr>
          <w:rFonts w:ascii="Times New Roman" w:hAnsi="Times New Roman" w:cs="Times New Roman"/>
          <w:i/>
          <w:sz w:val="24"/>
          <w:szCs w:val="24"/>
          <w:lang w:val="en-US"/>
        </w:rPr>
        <w:t xml:space="preserve"> </w:t>
      </w:r>
      <w:r w:rsidR="000C081B" w:rsidRPr="000C081B">
        <w:rPr>
          <w:rFonts w:ascii="Times New Roman" w:hAnsi="Times New Roman" w:cs="Times New Roman"/>
          <w:i/>
          <w:sz w:val="24"/>
          <w:szCs w:val="24"/>
        </w:rPr>
        <w:t>гулять</w:t>
      </w:r>
      <w:r w:rsidR="000C081B" w:rsidRPr="004D66AE">
        <w:rPr>
          <w:rFonts w:ascii="Times New Roman" w:hAnsi="Times New Roman" w:cs="Times New Roman"/>
          <w:i/>
          <w:sz w:val="24"/>
          <w:szCs w:val="24"/>
          <w:lang w:val="en-US"/>
        </w:rPr>
        <w:t xml:space="preserve">. </w:t>
      </w:r>
      <w:r w:rsidR="000C081B" w:rsidRPr="000C081B">
        <w:rPr>
          <w:rFonts w:ascii="Times New Roman" w:hAnsi="Times New Roman" w:cs="Times New Roman"/>
          <w:i/>
          <w:sz w:val="24"/>
          <w:szCs w:val="24"/>
        </w:rPr>
        <w:t>Работа</w:t>
      </w:r>
      <w:r w:rsidR="000C081B" w:rsidRPr="004D66AE">
        <w:rPr>
          <w:rFonts w:ascii="Times New Roman" w:hAnsi="Times New Roman" w:cs="Times New Roman"/>
          <w:i/>
          <w:sz w:val="24"/>
          <w:szCs w:val="24"/>
          <w:lang w:val="en-US"/>
        </w:rPr>
        <w:t xml:space="preserve"> </w:t>
      </w:r>
      <w:r w:rsidR="000C081B" w:rsidRPr="000C081B">
        <w:rPr>
          <w:rFonts w:ascii="Times New Roman" w:hAnsi="Times New Roman" w:cs="Times New Roman"/>
          <w:i/>
          <w:sz w:val="24"/>
          <w:szCs w:val="24"/>
        </w:rPr>
        <w:t>есть</w:t>
      </w:r>
      <w:r w:rsidR="000C081B" w:rsidRPr="004D66AE">
        <w:rPr>
          <w:rFonts w:ascii="Times New Roman" w:hAnsi="Times New Roman" w:cs="Times New Roman"/>
          <w:i/>
          <w:sz w:val="24"/>
          <w:szCs w:val="24"/>
          <w:lang w:val="en-US"/>
        </w:rPr>
        <w:t xml:space="preserve"> </w:t>
      </w:r>
      <w:r w:rsidR="000C081B" w:rsidRPr="000C081B">
        <w:rPr>
          <w:rFonts w:ascii="Times New Roman" w:hAnsi="Times New Roman" w:cs="Times New Roman"/>
          <w:i/>
          <w:sz w:val="24"/>
          <w:szCs w:val="24"/>
        </w:rPr>
        <w:t>работа</w:t>
      </w:r>
      <w:r w:rsidR="000C081B" w:rsidRPr="004D66AE">
        <w:rPr>
          <w:rFonts w:ascii="Times New Roman" w:hAnsi="Times New Roman" w:cs="Times New Roman"/>
          <w:i/>
          <w:sz w:val="24"/>
          <w:szCs w:val="24"/>
          <w:lang w:val="en-US"/>
        </w:rPr>
        <w:t>.</w:t>
      </w:r>
    </w:p>
    <w:p w:rsidR="00524D10" w:rsidRDefault="00E0490C" w:rsidP="001D194F">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Although, the basic means of denoting the expression of actual division</w:t>
      </w:r>
      <w:r w:rsidR="004D66AE">
        <w:rPr>
          <w:rFonts w:ascii="Times New Roman" w:hAnsi="Times New Roman" w:cs="Times New Roman"/>
          <w:sz w:val="24"/>
          <w:szCs w:val="24"/>
          <w:lang w:val="en-US"/>
        </w:rPr>
        <w:t xml:space="preserve"> is considered to be word order, intonation and repetition,</w:t>
      </w:r>
      <w:r>
        <w:rPr>
          <w:rFonts w:ascii="Times New Roman" w:hAnsi="Times New Roman" w:cs="Times New Roman"/>
          <w:sz w:val="24"/>
          <w:szCs w:val="24"/>
          <w:lang w:val="en-US"/>
        </w:rPr>
        <w:t xml:space="preserve"> all the same, often these means are not enough to implement the communicative task of the sentence. For this reason, there are special lexical means in the language that serve as an additional </w:t>
      </w:r>
      <w:r w:rsidR="00AC3E05">
        <w:rPr>
          <w:rFonts w:ascii="Times New Roman" w:hAnsi="Times New Roman" w:cs="Times New Roman"/>
          <w:sz w:val="24"/>
          <w:szCs w:val="24"/>
          <w:lang w:val="en-US"/>
        </w:rPr>
        <w:t xml:space="preserve">tool of expressing the actual division of the sentence. </w:t>
      </w:r>
    </w:p>
    <w:p w:rsidR="004D66AE" w:rsidRDefault="004D66AE" w:rsidP="001D194F">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conjunction is considered as a multifunctional marker. It can help to create a special, actualized type of statement and carry supporting information. The use of construction of new mean is due to the fact of desire to express a new tone of content. The conjunction, which acts as a means of supply segmentation, serves as a kind of exploiter of the relationship between parts of the structure. The conjunction at the beginning of the sentence expresses the relation with a neighboring sentence.</w:t>
      </w:r>
    </w:p>
    <w:p w:rsidR="00BA2E29" w:rsidRDefault="00BA2E29" w:rsidP="00BA2E29">
      <w:pPr>
        <w:spacing w:line="276" w:lineRule="auto"/>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73"/>
        <w:gridCol w:w="4672"/>
      </w:tblGrid>
      <w:tr w:rsidR="00BA2E29" w:rsidTr="006820EF">
        <w:tc>
          <w:tcPr>
            <w:tcW w:w="4785" w:type="dxa"/>
          </w:tcPr>
          <w:p w:rsidR="00BA2E29" w:rsidRPr="00BE5FE4" w:rsidRDefault="00BA2E29"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The theme</w:t>
            </w:r>
          </w:p>
        </w:tc>
        <w:tc>
          <w:tcPr>
            <w:tcW w:w="4786" w:type="dxa"/>
          </w:tcPr>
          <w:p w:rsidR="00BA2E29" w:rsidRPr="00BE5FE4" w:rsidRDefault="00BA2E29" w:rsidP="006820EF">
            <w:pPr>
              <w:spacing w:line="276" w:lineRule="auto"/>
              <w:jc w:val="center"/>
              <w:rPr>
                <w:rFonts w:ascii="Times New Roman" w:hAnsi="Times New Roman" w:cs="Times New Roman"/>
                <w:b/>
                <w:sz w:val="24"/>
                <w:szCs w:val="24"/>
                <w:lang w:val="en-US"/>
              </w:rPr>
            </w:pPr>
            <w:r w:rsidRPr="00BE5FE4">
              <w:rPr>
                <w:rFonts w:ascii="Times New Roman" w:hAnsi="Times New Roman" w:cs="Times New Roman"/>
                <w:b/>
                <w:sz w:val="24"/>
                <w:szCs w:val="24"/>
                <w:lang w:val="en-US"/>
              </w:rPr>
              <w:t xml:space="preserve">The </w:t>
            </w:r>
            <w:proofErr w:type="spellStart"/>
            <w:r w:rsidRPr="00BE5FE4">
              <w:rPr>
                <w:rFonts w:ascii="Times New Roman" w:hAnsi="Times New Roman" w:cs="Times New Roman"/>
                <w:b/>
                <w:sz w:val="24"/>
                <w:szCs w:val="24"/>
                <w:lang w:val="en-US"/>
              </w:rPr>
              <w:t>rheme</w:t>
            </w:r>
            <w:proofErr w:type="spellEnd"/>
          </w:p>
        </w:tc>
      </w:tr>
      <w:tr w:rsidR="00BA2E29" w:rsidTr="006820EF">
        <w:tc>
          <w:tcPr>
            <w:tcW w:w="4785" w:type="dxa"/>
          </w:tcPr>
          <w:p w:rsidR="00BA2E29" w:rsidRPr="00BA2E29" w:rsidRDefault="00BA2E29" w:rsidP="006820EF">
            <w:pPr>
              <w:spacing w:line="276" w:lineRule="auto"/>
              <w:jc w:val="both"/>
              <w:rPr>
                <w:rFonts w:ascii="Times New Roman" w:hAnsi="Times New Roman" w:cs="Times New Roman"/>
                <w:sz w:val="24"/>
                <w:szCs w:val="24"/>
              </w:rPr>
            </w:pPr>
            <w:r>
              <w:rPr>
                <w:rFonts w:ascii="Times New Roman" w:hAnsi="Times New Roman" w:cs="Times New Roman"/>
                <w:i/>
                <w:sz w:val="24"/>
                <w:szCs w:val="24"/>
              </w:rPr>
              <w:t>Когда труд - удовольствие</w:t>
            </w:r>
          </w:p>
        </w:tc>
        <w:tc>
          <w:tcPr>
            <w:tcW w:w="4786" w:type="dxa"/>
          </w:tcPr>
          <w:p w:rsidR="00BA2E29" w:rsidRPr="00BA2E29" w:rsidRDefault="00BA2E29" w:rsidP="006820EF">
            <w:pPr>
              <w:spacing w:line="276" w:lineRule="auto"/>
              <w:jc w:val="both"/>
              <w:rPr>
                <w:rFonts w:ascii="Times New Roman" w:hAnsi="Times New Roman" w:cs="Times New Roman"/>
                <w:i/>
                <w:sz w:val="24"/>
                <w:szCs w:val="24"/>
              </w:rPr>
            </w:pPr>
            <w:r>
              <w:rPr>
                <w:rFonts w:ascii="Times New Roman" w:hAnsi="Times New Roman" w:cs="Times New Roman"/>
                <w:i/>
                <w:sz w:val="24"/>
                <w:szCs w:val="24"/>
              </w:rPr>
              <w:t>жизнь</w:t>
            </w:r>
            <w:r w:rsidRPr="00BA2E29">
              <w:rPr>
                <w:rFonts w:ascii="Times New Roman" w:hAnsi="Times New Roman" w:cs="Times New Roman"/>
                <w:i/>
                <w:sz w:val="24"/>
                <w:szCs w:val="24"/>
                <w:lang w:val="en-US"/>
              </w:rPr>
              <w:t xml:space="preserve"> </w:t>
            </w:r>
            <w:r>
              <w:rPr>
                <w:rFonts w:ascii="Times New Roman" w:hAnsi="Times New Roman" w:cs="Times New Roman"/>
                <w:i/>
                <w:sz w:val="24"/>
                <w:szCs w:val="24"/>
              </w:rPr>
              <w:t>хороша</w:t>
            </w:r>
            <w:r w:rsidRPr="00BA2E29">
              <w:rPr>
                <w:rFonts w:ascii="Times New Roman" w:hAnsi="Times New Roman" w:cs="Times New Roman"/>
                <w:i/>
                <w:sz w:val="24"/>
                <w:szCs w:val="24"/>
                <w:lang w:val="en-US"/>
              </w:rPr>
              <w:t xml:space="preserve">. </w:t>
            </w:r>
            <w:r>
              <w:rPr>
                <w:rFonts w:ascii="Times New Roman" w:hAnsi="Times New Roman" w:cs="Times New Roman"/>
                <w:i/>
                <w:sz w:val="24"/>
                <w:szCs w:val="24"/>
              </w:rPr>
              <w:t>(Горький)</w:t>
            </w:r>
          </w:p>
        </w:tc>
      </w:tr>
      <w:tr w:rsidR="00BA2E29" w:rsidTr="006820EF">
        <w:tc>
          <w:tcPr>
            <w:tcW w:w="4785" w:type="dxa"/>
          </w:tcPr>
          <w:p w:rsidR="00BA2E29" w:rsidRPr="00BA2E29" w:rsidRDefault="00BA2E29" w:rsidP="006820EF">
            <w:pPr>
              <w:spacing w:line="276" w:lineRule="auto"/>
              <w:jc w:val="both"/>
              <w:rPr>
                <w:rFonts w:ascii="Times New Roman" w:hAnsi="Times New Roman" w:cs="Times New Roman"/>
                <w:i/>
                <w:sz w:val="24"/>
                <w:szCs w:val="24"/>
                <w:lang w:val="en-US"/>
              </w:rPr>
            </w:pPr>
            <w:r>
              <w:rPr>
                <w:rFonts w:ascii="Times New Roman" w:hAnsi="Times New Roman" w:cs="Times New Roman"/>
                <w:i/>
                <w:sz w:val="24"/>
                <w:szCs w:val="24"/>
              </w:rPr>
              <w:t>Как видите,</w:t>
            </w:r>
          </w:p>
        </w:tc>
        <w:tc>
          <w:tcPr>
            <w:tcW w:w="4786" w:type="dxa"/>
          </w:tcPr>
          <w:p w:rsidR="00BA2E29" w:rsidRPr="00BA2E29" w:rsidRDefault="00BA2E29" w:rsidP="006820EF">
            <w:pPr>
              <w:spacing w:line="276" w:lineRule="auto"/>
              <w:jc w:val="both"/>
              <w:rPr>
                <w:rFonts w:ascii="Times New Roman" w:hAnsi="Times New Roman" w:cs="Times New Roman"/>
                <w:i/>
                <w:sz w:val="24"/>
                <w:szCs w:val="24"/>
              </w:rPr>
            </w:pPr>
            <w:r>
              <w:rPr>
                <w:rFonts w:ascii="Times New Roman" w:hAnsi="Times New Roman" w:cs="Times New Roman"/>
                <w:i/>
                <w:sz w:val="24"/>
                <w:szCs w:val="24"/>
              </w:rPr>
              <w:t>мы</w:t>
            </w:r>
            <w:r w:rsidRPr="00BA2E29">
              <w:rPr>
                <w:rFonts w:ascii="Times New Roman" w:hAnsi="Times New Roman" w:cs="Times New Roman"/>
                <w:i/>
                <w:sz w:val="24"/>
                <w:szCs w:val="24"/>
                <w:lang w:val="en-US"/>
              </w:rPr>
              <w:t xml:space="preserve"> </w:t>
            </w:r>
            <w:r>
              <w:rPr>
                <w:rFonts w:ascii="Times New Roman" w:hAnsi="Times New Roman" w:cs="Times New Roman"/>
                <w:i/>
                <w:sz w:val="24"/>
                <w:szCs w:val="24"/>
              </w:rPr>
              <w:t>можем</w:t>
            </w:r>
            <w:r w:rsidRPr="00BA2E29">
              <w:rPr>
                <w:rFonts w:ascii="Times New Roman" w:hAnsi="Times New Roman" w:cs="Times New Roman"/>
                <w:i/>
                <w:sz w:val="24"/>
                <w:szCs w:val="24"/>
                <w:lang w:val="en-US"/>
              </w:rPr>
              <w:t xml:space="preserve"> </w:t>
            </w:r>
            <w:r>
              <w:rPr>
                <w:rFonts w:ascii="Times New Roman" w:hAnsi="Times New Roman" w:cs="Times New Roman"/>
                <w:i/>
                <w:sz w:val="24"/>
                <w:szCs w:val="24"/>
              </w:rPr>
              <w:t>похвалиться</w:t>
            </w:r>
            <w:r w:rsidRPr="00BA2E29">
              <w:rPr>
                <w:rFonts w:ascii="Times New Roman" w:hAnsi="Times New Roman" w:cs="Times New Roman"/>
                <w:i/>
                <w:sz w:val="24"/>
                <w:szCs w:val="24"/>
                <w:lang w:val="en-US"/>
              </w:rPr>
              <w:t xml:space="preserve">. </w:t>
            </w:r>
            <w:r>
              <w:rPr>
                <w:rFonts w:ascii="Times New Roman" w:hAnsi="Times New Roman" w:cs="Times New Roman"/>
                <w:i/>
                <w:sz w:val="24"/>
                <w:szCs w:val="24"/>
              </w:rPr>
              <w:t>(Горький)</w:t>
            </w:r>
          </w:p>
        </w:tc>
      </w:tr>
    </w:tbl>
    <w:p w:rsidR="00BA2E29" w:rsidRPr="00BA2E29" w:rsidRDefault="00BA2E29" w:rsidP="00BA2E2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A2E29" w:rsidRDefault="00BA2E29" w:rsidP="00BA2E29">
      <w:pPr>
        <w:spacing w:line="276" w:lineRule="auto"/>
        <w:ind w:firstLine="708"/>
        <w:jc w:val="both"/>
        <w:rPr>
          <w:rFonts w:ascii="Times New Roman" w:hAnsi="Times New Roman" w:cs="Times New Roman"/>
          <w:sz w:val="24"/>
          <w:szCs w:val="24"/>
          <w:lang w:val="en-US"/>
        </w:rPr>
      </w:pPr>
      <w:r w:rsidRPr="00BA2E29">
        <w:rPr>
          <w:rFonts w:ascii="Times New Roman" w:hAnsi="Times New Roman" w:cs="Times New Roman"/>
          <w:sz w:val="24"/>
          <w:szCs w:val="24"/>
          <w:lang w:val="en-US"/>
        </w:rPr>
        <w:t xml:space="preserve">The </w:t>
      </w:r>
      <w:r>
        <w:rPr>
          <w:rFonts w:ascii="Times New Roman" w:hAnsi="Times New Roman" w:cs="Times New Roman"/>
          <w:sz w:val="24"/>
          <w:szCs w:val="24"/>
          <w:lang w:val="en-US"/>
        </w:rPr>
        <w:t>conjunction, along with formal and syntactic means, is also a mean of actualizing the components of the sentence.</w:t>
      </w:r>
      <w:r w:rsidR="00F64E2F">
        <w:rPr>
          <w:rFonts w:ascii="Times New Roman" w:hAnsi="Times New Roman" w:cs="Times New Roman"/>
          <w:sz w:val="24"/>
          <w:szCs w:val="24"/>
          <w:lang w:val="en-US"/>
        </w:rPr>
        <w:t xml:space="preserve"> Together with other means of actualizing it usually highlights the theme and the </w:t>
      </w:r>
      <w:proofErr w:type="spellStart"/>
      <w:r w:rsidR="00F64E2F">
        <w:rPr>
          <w:rFonts w:ascii="Times New Roman" w:hAnsi="Times New Roman" w:cs="Times New Roman"/>
          <w:sz w:val="24"/>
          <w:szCs w:val="24"/>
          <w:lang w:val="en-US"/>
        </w:rPr>
        <w:t>rheme</w:t>
      </w:r>
      <w:proofErr w:type="spellEnd"/>
      <w:r w:rsidR="00F64E2F">
        <w:rPr>
          <w:rFonts w:ascii="Times New Roman" w:hAnsi="Times New Roman" w:cs="Times New Roman"/>
          <w:sz w:val="24"/>
          <w:szCs w:val="24"/>
          <w:lang w:val="en-US"/>
        </w:rPr>
        <w:t xml:space="preserve"> of a sentence.</w:t>
      </w:r>
    </w:p>
    <w:p w:rsidR="00E019D9" w:rsidRDefault="00E019D9" w:rsidP="00E019D9">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bl>
      <w:tblPr>
        <w:tblStyle w:val="ac"/>
        <w:tblW w:w="0" w:type="auto"/>
        <w:tblLook w:val="04A0" w:firstRow="1" w:lastRow="0" w:firstColumn="1" w:lastColumn="0" w:noHBand="0" w:noVBand="1"/>
      </w:tblPr>
      <w:tblGrid>
        <w:gridCol w:w="3013"/>
        <w:gridCol w:w="3034"/>
        <w:gridCol w:w="3298"/>
      </w:tblGrid>
      <w:tr w:rsidR="00E019D9" w:rsidTr="006820EF">
        <w:tc>
          <w:tcPr>
            <w:tcW w:w="3085" w:type="dxa"/>
          </w:tcPr>
          <w:p w:rsidR="00E019D9" w:rsidRPr="00524D10" w:rsidRDefault="00E019D9" w:rsidP="006820EF">
            <w:pPr>
              <w:spacing w:line="276" w:lineRule="auto"/>
              <w:jc w:val="center"/>
              <w:rPr>
                <w:rFonts w:ascii="Times New Roman" w:hAnsi="Times New Roman" w:cs="Times New Roman"/>
                <w:b/>
                <w:sz w:val="24"/>
                <w:szCs w:val="24"/>
                <w:lang w:val="en-US"/>
              </w:rPr>
            </w:pPr>
            <w:r w:rsidRPr="00524D10">
              <w:rPr>
                <w:rFonts w:ascii="Times New Roman" w:hAnsi="Times New Roman" w:cs="Times New Roman"/>
                <w:b/>
                <w:sz w:val="24"/>
                <w:szCs w:val="24"/>
                <w:lang w:val="en-US"/>
              </w:rPr>
              <w:t>The theme</w:t>
            </w:r>
          </w:p>
        </w:tc>
        <w:tc>
          <w:tcPr>
            <w:tcW w:w="3119" w:type="dxa"/>
          </w:tcPr>
          <w:p w:rsidR="00E019D9" w:rsidRPr="00524D10" w:rsidRDefault="00E019D9" w:rsidP="006820EF">
            <w:pPr>
              <w:spacing w:line="276" w:lineRule="auto"/>
              <w:jc w:val="center"/>
              <w:rPr>
                <w:rFonts w:ascii="Times New Roman" w:hAnsi="Times New Roman" w:cs="Times New Roman"/>
                <w:b/>
                <w:sz w:val="24"/>
                <w:szCs w:val="24"/>
                <w:lang w:val="en-US"/>
              </w:rPr>
            </w:pPr>
            <w:r w:rsidRPr="00524D10">
              <w:rPr>
                <w:rFonts w:ascii="Times New Roman" w:hAnsi="Times New Roman" w:cs="Times New Roman"/>
                <w:b/>
                <w:sz w:val="24"/>
                <w:szCs w:val="24"/>
                <w:lang w:val="en-US"/>
              </w:rPr>
              <w:t xml:space="preserve">The </w:t>
            </w:r>
            <w:proofErr w:type="spellStart"/>
            <w:r w:rsidRPr="00524D10">
              <w:rPr>
                <w:rFonts w:ascii="Times New Roman" w:hAnsi="Times New Roman" w:cs="Times New Roman"/>
                <w:b/>
                <w:sz w:val="24"/>
                <w:szCs w:val="24"/>
                <w:lang w:val="en-US"/>
              </w:rPr>
              <w:t>rheme</w:t>
            </w:r>
            <w:proofErr w:type="spellEnd"/>
          </w:p>
        </w:tc>
        <w:tc>
          <w:tcPr>
            <w:tcW w:w="3367" w:type="dxa"/>
          </w:tcPr>
          <w:p w:rsidR="00E019D9" w:rsidRPr="00524D10" w:rsidRDefault="00E019D9" w:rsidP="006820EF">
            <w:pPr>
              <w:spacing w:line="276" w:lineRule="auto"/>
              <w:jc w:val="center"/>
              <w:rPr>
                <w:rFonts w:ascii="Times New Roman" w:hAnsi="Times New Roman" w:cs="Times New Roman"/>
                <w:b/>
                <w:sz w:val="24"/>
                <w:szCs w:val="24"/>
                <w:lang w:val="en-US"/>
              </w:rPr>
            </w:pPr>
            <w:r w:rsidRPr="00524D10">
              <w:rPr>
                <w:rFonts w:ascii="Times New Roman" w:hAnsi="Times New Roman" w:cs="Times New Roman"/>
                <w:b/>
                <w:sz w:val="24"/>
                <w:szCs w:val="24"/>
                <w:lang w:val="en-US"/>
              </w:rPr>
              <w:t>The distributor</w:t>
            </w:r>
          </w:p>
        </w:tc>
      </w:tr>
      <w:tr w:rsidR="00E019D9" w:rsidRPr="005D2465" w:rsidTr="00E019D9">
        <w:trPr>
          <w:trHeight w:val="1745"/>
        </w:trPr>
        <w:tc>
          <w:tcPr>
            <w:tcW w:w="3085" w:type="dxa"/>
          </w:tcPr>
          <w:p w:rsidR="00E019D9" w:rsidRPr="005D2465" w:rsidRDefault="00E019D9" w:rsidP="006820EF">
            <w:pPr>
              <w:spacing w:line="276" w:lineRule="auto"/>
              <w:jc w:val="both"/>
              <w:rPr>
                <w:rFonts w:ascii="Times New Roman" w:hAnsi="Times New Roman" w:cs="Times New Roman"/>
                <w:i/>
                <w:iCs/>
                <w:sz w:val="24"/>
                <w:szCs w:val="24"/>
              </w:rPr>
            </w:pPr>
            <w:proofErr w:type="spellStart"/>
            <w:r w:rsidRPr="005D2465">
              <w:rPr>
                <w:rFonts w:ascii="Times New Roman" w:hAnsi="Times New Roman" w:cs="Times New Roman"/>
                <w:i/>
                <w:iCs/>
                <w:sz w:val="24"/>
                <w:szCs w:val="24"/>
              </w:rPr>
              <w:t>Оқибат</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офтоби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толеи</w:t>
            </w:r>
            <w:proofErr w:type="spellEnd"/>
            <w:r w:rsidRPr="005D2465">
              <w:rPr>
                <w:rFonts w:ascii="Times New Roman" w:hAnsi="Times New Roman" w:cs="Times New Roman"/>
                <w:i/>
                <w:iCs/>
                <w:sz w:val="24"/>
                <w:szCs w:val="24"/>
              </w:rPr>
              <w:t xml:space="preserve"> Одина </w:t>
            </w:r>
            <w:proofErr w:type="spellStart"/>
            <w:r w:rsidRPr="005D2465">
              <w:rPr>
                <w:rFonts w:ascii="Times New Roman" w:hAnsi="Times New Roman" w:cs="Times New Roman"/>
                <w:i/>
                <w:iCs/>
                <w:sz w:val="24"/>
                <w:szCs w:val="24"/>
              </w:rPr>
              <w:t>баромад</w:t>
            </w:r>
            <w:proofErr w:type="spellEnd"/>
            <w:r w:rsidRPr="005D2465">
              <w:rPr>
                <w:rFonts w:ascii="Times New Roman" w:hAnsi="Times New Roman" w:cs="Times New Roman"/>
                <w:i/>
                <w:iCs/>
                <w:sz w:val="24"/>
                <w:szCs w:val="24"/>
              </w:rPr>
              <w:t>,</w:t>
            </w:r>
          </w:p>
        </w:tc>
        <w:tc>
          <w:tcPr>
            <w:tcW w:w="3119" w:type="dxa"/>
          </w:tcPr>
          <w:p w:rsidR="00E019D9" w:rsidRPr="005D2465" w:rsidRDefault="00E019D9" w:rsidP="006820EF">
            <w:pPr>
              <w:spacing w:line="276" w:lineRule="auto"/>
              <w:jc w:val="both"/>
              <w:rPr>
                <w:rFonts w:ascii="Times New Roman" w:hAnsi="Times New Roman" w:cs="Times New Roman"/>
                <w:i/>
                <w:iCs/>
                <w:sz w:val="24"/>
                <w:szCs w:val="24"/>
              </w:rPr>
            </w:pPr>
            <w:proofErr w:type="spellStart"/>
            <w:r w:rsidRPr="005D2465">
              <w:rPr>
                <w:rFonts w:ascii="Times New Roman" w:hAnsi="Times New Roman" w:cs="Times New Roman"/>
                <w:i/>
                <w:iCs/>
                <w:sz w:val="24"/>
                <w:szCs w:val="24"/>
              </w:rPr>
              <w:t>дунё</w:t>
            </w:r>
            <w:proofErr w:type="spellEnd"/>
            <w:r w:rsidRPr="005D2465">
              <w:rPr>
                <w:rFonts w:ascii="Times New Roman" w:hAnsi="Times New Roman" w:cs="Times New Roman"/>
                <w:i/>
                <w:iCs/>
                <w:sz w:val="24"/>
                <w:szCs w:val="24"/>
              </w:rPr>
              <w:t xml:space="preserve"> ба </w:t>
            </w:r>
            <w:proofErr w:type="spellStart"/>
            <w:r w:rsidRPr="005D2465">
              <w:rPr>
                <w:rFonts w:ascii="Times New Roman" w:hAnsi="Times New Roman" w:cs="Times New Roman"/>
                <w:i/>
                <w:iCs/>
                <w:sz w:val="24"/>
                <w:szCs w:val="24"/>
              </w:rPr>
              <w:t>назараш</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равшан</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шуд</w:t>
            </w:r>
            <w:proofErr w:type="spellEnd"/>
            <w:r w:rsidRPr="005D2465">
              <w:rPr>
                <w:rFonts w:ascii="Times New Roman" w:hAnsi="Times New Roman" w:cs="Times New Roman"/>
                <w:i/>
                <w:iCs/>
                <w:sz w:val="24"/>
                <w:szCs w:val="24"/>
              </w:rPr>
              <w:t>,</w:t>
            </w:r>
          </w:p>
        </w:tc>
        <w:tc>
          <w:tcPr>
            <w:tcW w:w="3367" w:type="dxa"/>
          </w:tcPr>
          <w:p w:rsidR="00E019D9" w:rsidRPr="005D2465" w:rsidRDefault="00E019D9" w:rsidP="00E019D9">
            <w:pPr>
              <w:spacing w:line="276" w:lineRule="auto"/>
              <w:ind w:firstLine="708"/>
              <w:jc w:val="both"/>
              <w:rPr>
                <w:rFonts w:ascii="Times New Roman" w:hAnsi="Times New Roman" w:cs="Times New Roman"/>
                <w:i/>
                <w:iCs/>
                <w:sz w:val="24"/>
                <w:szCs w:val="24"/>
              </w:rPr>
            </w:pPr>
            <w:proofErr w:type="spellStart"/>
            <w:r w:rsidRPr="005D2465">
              <w:rPr>
                <w:rFonts w:ascii="Times New Roman" w:hAnsi="Times New Roman" w:cs="Times New Roman"/>
                <w:i/>
                <w:iCs/>
                <w:sz w:val="24"/>
                <w:szCs w:val="24"/>
              </w:rPr>
              <w:t>чунки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офтоб</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охирин</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шўълаи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худро</w:t>
            </w:r>
            <w:proofErr w:type="spellEnd"/>
            <w:r w:rsidRPr="005D2465">
              <w:rPr>
                <w:rFonts w:ascii="Times New Roman" w:hAnsi="Times New Roman" w:cs="Times New Roman"/>
                <w:i/>
                <w:iCs/>
                <w:sz w:val="24"/>
                <w:szCs w:val="24"/>
              </w:rPr>
              <w:t xml:space="preserve"> аз теғаи </w:t>
            </w:r>
            <w:proofErr w:type="spellStart"/>
            <w:r w:rsidRPr="005D2465">
              <w:rPr>
                <w:rFonts w:ascii="Times New Roman" w:hAnsi="Times New Roman" w:cs="Times New Roman"/>
                <w:i/>
                <w:iCs/>
                <w:sz w:val="24"/>
                <w:szCs w:val="24"/>
              </w:rPr>
              <w:t>кўҳ</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гирифта</w:t>
            </w:r>
            <w:proofErr w:type="spellEnd"/>
            <w:r w:rsidRPr="005D2465">
              <w:rPr>
                <w:rFonts w:ascii="Times New Roman" w:hAnsi="Times New Roman" w:cs="Times New Roman"/>
                <w:i/>
                <w:iCs/>
                <w:sz w:val="24"/>
                <w:szCs w:val="24"/>
              </w:rPr>
              <w:t xml:space="preserve"> ба </w:t>
            </w:r>
            <w:proofErr w:type="spellStart"/>
            <w:r w:rsidRPr="005D2465">
              <w:rPr>
                <w:rFonts w:ascii="Times New Roman" w:hAnsi="Times New Roman" w:cs="Times New Roman"/>
                <w:i/>
                <w:iCs/>
                <w:sz w:val="24"/>
                <w:szCs w:val="24"/>
              </w:rPr>
              <w:t>уфуқ</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фурў</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рафта</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дунёро</w:t>
            </w:r>
            <w:proofErr w:type="spellEnd"/>
            <w:r w:rsidRPr="005D2465">
              <w:rPr>
                <w:rFonts w:ascii="Times New Roman" w:hAnsi="Times New Roman" w:cs="Times New Roman"/>
                <w:i/>
                <w:iCs/>
                <w:sz w:val="24"/>
                <w:szCs w:val="24"/>
              </w:rPr>
              <w:t xml:space="preserve"> дар </w:t>
            </w:r>
            <w:proofErr w:type="spellStart"/>
            <w:r w:rsidRPr="005D2465">
              <w:rPr>
                <w:rFonts w:ascii="Times New Roman" w:hAnsi="Times New Roman" w:cs="Times New Roman"/>
                <w:i/>
                <w:iCs/>
                <w:sz w:val="24"/>
                <w:szCs w:val="24"/>
              </w:rPr>
              <w:t>зери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пардаи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торикӣ</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андохта</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буд</w:t>
            </w:r>
            <w:proofErr w:type="spellEnd"/>
            <w:r w:rsidRPr="005D2465">
              <w:rPr>
                <w:rFonts w:ascii="Times New Roman" w:hAnsi="Times New Roman" w:cs="Times New Roman"/>
                <w:i/>
                <w:iCs/>
                <w:sz w:val="24"/>
                <w:szCs w:val="24"/>
              </w:rPr>
              <w:t>» (Айни)</w:t>
            </w:r>
          </w:p>
          <w:p w:rsidR="00E019D9" w:rsidRPr="005D2465" w:rsidRDefault="00E019D9" w:rsidP="006820EF">
            <w:pPr>
              <w:spacing w:line="276" w:lineRule="auto"/>
              <w:jc w:val="both"/>
              <w:rPr>
                <w:rFonts w:ascii="Times New Roman" w:hAnsi="Times New Roman" w:cs="Times New Roman"/>
                <w:i/>
                <w:iCs/>
                <w:sz w:val="24"/>
                <w:szCs w:val="24"/>
              </w:rPr>
            </w:pPr>
          </w:p>
        </w:tc>
      </w:tr>
      <w:tr w:rsidR="00E019D9" w:rsidRPr="005D2465" w:rsidTr="00E019D9">
        <w:trPr>
          <w:trHeight w:val="1745"/>
        </w:trPr>
        <w:tc>
          <w:tcPr>
            <w:tcW w:w="3085" w:type="dxa"/>
          </w:tcPr>
          <w:p w:rsidR="00E019D9" w:rsidRPr="005D2465" w:rsidRDefault="00E019D9" w:rsidP="006820EF">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 xml:space="preserve">Наконец вышло счастливое солнце </w:t>
            </w:r>
            <w:proofErr w:type="spellStart"/>
            <w:r w:rsidRPr="005D2465">
              <w:rPr>
                <w:rFonts w:ascii="Times New Roman" w:hAnsi="Times New Roman" w:cs="Times New Roman"/>
                <w:i/>
                <w:iCs/>
                <w:sz w:val="24"/>
                <w:szCs w:val="24"/>
              </w:rPr>
              <w:t>Одины</w:t>
            </w:r>
            <w:proofErr w:type="spellEnd"/>
            <w:r w:rsidRPr="005D2465">
              <w:rPr>
                <w:rFonts w:ascii="Times New Roman" w:hAnsi="Times New Roman" w:cs="Times New Roman"/>
                <w:i/>
                <w:iCs/>
                <w:sz w:val="24"/>
                <w:szCs w:val="24"/>
              </w:rPr>
              <w:t>,</w:t>
            </w:r>
          </w:p>
        </w:tc>
        <w:tc>
          <w:tcPr>
            <w:tcW w:w="3119" w:type="dxa"/>
          </w:tcPr>
          <w:p w:rsidR="00E019D9" w:rsidRPr="005D2465" w:rsidRDefault="00E019D9" w:rsidP="006820EF">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мир казался ясным,</w:t>
            </w:r>
          </w:p>
        </w:tc>
        <w:tc>
          <w:tcPr>
            <w:tcW w:w="3367" w:type="dxa"/>
          </w:tcPr>
          <w:p w:rsidR="00E019D9" w:rsidRPr="005D2465" w:rsidRDefault="00E019D9" w:rsidP="00E019D9">
            <w:pPr>
              <w:spacing w:line="276" w:lineRule="auto"/>
              <w:ind w:firstLine="708"/>
              <w:jc w:val="both"/>
              <w:rPr>
                <w:rFonts w:ascii="Times New Roman" w:hAnsi="Times New Roman" w:cs="Times New Roman"/>
                <w:i/>
                <w:iCs/>
                <w:sz w:val="24"/>
                <w:szCs w:val="24"/>
              </w:rPr>
            </w:pPr>
            <w:r w:rsidRPr="005D2465">
              <w:rPr>
                <w:rFonts w:ascii="Times New Roman" w:hAnsi="Times New Roman" w:cs="Times New Roman"/>
                <w:i/>
                <w:iCs/>
                <w:sz w:val="24"/>
                <w:szCs w:val="24"/>
              </w:rPr>
              <w:t>потому что солнце потушив свои последние лучи на гребне горы, спустилось к горизонту и покрыло мир пеленой тьмы.</w:t>
            </w:r>
          </w:p>
        </w:tc>
      </w:tr>
    </w:tbl>
    <w:p w:rsidR="00F64E2F" w:rsidRPr="00E019D9" w:rsidRDefault="00F64E2F" w:rsidP="00BA2E29">
      <w:pPr>
        <w:spacing w:line="276" w:lineRule="auto"/>
        <w:ind w:firstLine="708"/>
        <w:jc w:val="both"/>
        <w:rPr>
          <w:rFonts w:ascii="Times New Roman" w:hAnsi="Times New Roman" w:cs="Times New Roman"/>
          <w:sz w:val="24"/>
          <w:szCs w:val="24"/>
        </w:rPr>
      </w:pPr>
    </w:p>
    <w:p w:rsidR="00E019D9" w:rsidRDefault="00E019D9" w:rsidP="00E019D9">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Particles are also actively used as lexical means. </w:t>
      </w:r>
      <w:r w:rsidRPr="00E019D9">
        <w:rPr>
          <w:rFonts w:ascii="Times New Roman" w:hAnsi="Times New Roman" w:cs="Times New Roman"/>
          <w:sz w:val="24"/>
          <w:szCs w:val="24"/>
          <w:lang w:val="en-US"/>
        </w:rPr>
        <w:t xml:space="preserve">Particles related to a word or an entire sentence can distinguish between a </w:t>
      </w:r>
      <w:r>
        <w:rPr>
          <w:rFonts w:ascii="Times New Roman" w:hAnsi="Times New Roman" w:cs="Times New Roman"/>
          <w:sz w:val="24"/>
          <w:szCs w:val="24"/>
          <w:lang w:val="en-US"/>
        </w:rPr>
        <w:t>theme</w:t>
      </w:r>
      <w:r w:rsidRPr="00E019D9">
        <w:rPr>
          <w:rFonts w:ascii="Times New Roman" w:hAnsi="Times New Roman" w:cs="Times New Roman"/>
          <w:sz w:val="24"/>
          <w:szCs w:val="24"/>
          <w:lang w:val="en-US"/>
        </w:rPr>
        <w:t xml:space="preserve"> or </w:t>
      </w:r>
      <w:proofErr w:type="spellStart"/>
      <w:r>
        <w:rPr>
          <w:rFonts w:ascii="Times New Roman" w:hAnsi="Times New Roman" w:cs="Times New Roman"/>
          <w:sz w:val="24"/>
          <w:szCs w:val="24"/>
          <w:lang w:val="en-US"/>
        </w:rPr>
        <w:t>rheme</w:t>
      </w:r>
      <w:proofErr w:type="spellEnd"/>
      <w:r w:rsidRPr="00E019D9">
        <w:rPr>
          <w:rFonts w:ascii="Times New Roman" w:hAnsi="Times New Roman" w:cs="Times New Roman"/>
          <w:sz w:val="24"/>
          <w:szCs w:val="24"/>
          <w:lang w:val="en-US"/>
        </w:rPr>
        <w:t xml:space="preserve">. The </w:t>
      </w:r>
      <w:proofErr w:type="spellStart"/>
      <w:r w:rsidRPr="00E019D9">
        <w:rPr>
          <w:rFonts w:ascii="Times New Roman" w:hAnsi="Times New Roman" w:cs="Times New Roman"/>
          <w:sz w:val="24"/>
          <w:szCs w:val="24"/>
          <w:lang w:val="en-US"/>
        </w:rPr>
        <w:t>polyfunctionality</w:t>
      </w:r>
      <w:proofErr w:type="spellEnd"/>
      <w:r w:rsidRPr="00E019D9">
        <w:rPr>
          <w:rFonts w:ascii="Times New Roman" w:hAnsi="Times New Roman" w:cs="Times New Roman"/>
          <w:sz w:val="24"/>
          <w:szCs w:val="24"/>
          <w:lang w:val="en-US"/>
        </w:rPr>
        <w:t xml:space="preserve"> of the syntactic role of particles determines the relationship of their research, both with the study of the features of various syntactic constructions and with the problem of actual division of the statement. Particles usually </w:t>
      </w:r>
      <w:r w:rsidRPr="00E019D9">
        <w:rPr>
          <w:rFonts w:ascii="Times New Roman" w:hAnsi="Times New Roman" w:cs="Times New Roman"/>
          <w:sz w:val="24"/>
          <w:szCs w:val="24"/>
          <w:lang w:val="en-US"/>
        </w:rPr>
        <w:lastRenderedPageBreak/>
        <w:t>specify the meaning of significant words, thereby distinguishing this significant word from among others, which ensures the updating of the components of the statement:</w:t>
      </w:r>
    </w:p>
    <w:p w:rsidR="00E019D9" w:rsidRDefault="007B06AC" w:rsidP="00E019D9">
      <w:pPr>
        <w:spacing w:line="276" w:lineRule="auto"/>
        <w:ind w:firstLine="708"/>
        <w:jc w:val="both"/>
        <w:rPr>
          <w:rFonts w:ascii="Times New Roman" w:hAnsi="Times New Roman" w:cs="Times New Roman"/>
          <w:sz w:val="24"/>
          <w:szCs w:val="24"/>
          <w:lang w:val="en-US"/>
        </w:rPr>
      </w:pPr>
      <w:r w:rsidRPr="00263AEC">
        <w:rPr>
          <w:rFonts w:ascii="Times New Roman" w:hAnsi="Times New Roman" w:cs="Times New Roman"/>
          <w:sz w:val="24"/>
          <w:szCs w:val="24"/>
          <w:lang w:val="en-US"/>
        </w:rPr>
        <w:t xml:space="preserve"> </w:t>
      </w:r>
    </w:p>
    <w:tbl>
      <w:tblPr>
        <w:tblStyle w:val="ac"/>
        <w:tblW w:w="0" w:type="auto"/>
        <w:tblLook w:val="04A0" w:firstRow="1" w:lastRow="0" w:firstColumn="1" w:lastColumn="0" w:noHBand="0" w:noVBand="1"/>
      </w:tblPr>
      <w:tblGrid>
        <w:gridCol w:w="4656"/>
        <w:gridCol w:w="4689"/>
      </w:tblGrid>
      <w:tr w:rsidR="007B06AC" w:rsidTr="007B06AC">
        <w:tc>
          <w:tcPr>
            <w:tcW w:w="4785" w:type="dxa"/>
          </w:tcPr>
          <w:p w:rsidR="007B06AC" w:rsidRPr="007B06AC" w:rsidRDefault="007B06AC" w:rsidP="007B06AC">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7B06AC" w:rsidRPr="007B06AC" w:rsidRDefault="007B06AC" w:rsidP="007B06AC">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7B06AC" w:rsidRPr="005D2465" w:rsidTr="007B06AC">
        <w:tc>
          <w:tcPr>
            <w:tcW w:w="4785" w:type="dxa"/>
          </w:tcPr>
          <w:p w:rsidR="007B06AC" w:rsidRPr="005D2465" w:rsidRDefault="007B06AC" w:rsidP="00E019D9">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Пусть сильнее</w:t>
            </w:r>
          </w:p>
        </w:tc>
        <w:tc>
          <w:tcPr>
            <w:tcW w:w="4786" w:type="dxa"/>
          </w:tcPr>
          <w:p w:rsidR="007B06AC" w:rsidRPr="005D2465" w:rsidRDefault="007B06AC" w:rsidP="00E019D9">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грянет буря! (Горький)</w:t>
            </w:r>
          </w:p>
        </w:tc>
      </w:tr>
      <w:tr w:rsidR="007B06AC" w:rsidRPr="005D2465" w:rsidTr="007B06AC">
        <w:tc>
          <w:tcPr>
            <w:tcW w:w="4785" w:type="dxa"/>
          </w:tcPr>
          <w:p w:rsidR="007B06AC" w:rsidRPr="005D2465" w:rsidRDefault="007B06AC" w:rsidP="00E019D9">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Куда ни оглянусь,</w:t>
            </w:r>
          </w:p>
        </w:tc>
        <w:tc>
          <w:tcPr>
            <w:tcW w:w="4786" w:type="dxa"/>
          </w:tcPr>
          <w:p w:rsidR="007B06AC" w:rsidRPr="005D2465" w:rsidRDefault="007B06AC" w:rsidP="00E019D9">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повсюду рожь густая»(Горький)</w:t>
            </w:r>
          </w:p>
        </w:tc>
      </w:tr>
      <w:tr w:rsidR="007B06AC" w:rsidRPr="00C431AC" w:rsidTr="007B06AC">
        <w:tc>
          <w:tcPr>
            <w:tcW w:w="4785" w:type="dxa"/>
          </w:tcPr>
          <w:p w:rsidR="007B06AC" w:rsidRPr="005D2465" w:rsidRDefault="007B06AC" w:rsidP="00E019D9">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lang w:val="en-US"/>
              </w:rPr>
              <w:t>Well, maybe it is,</w:t>
            </w:r>
          </w:p>
        </w:tc>
        <w:tc>
          <w:tcPr>
            <w:tcW w:w="4786" w:type="dxa"/>
          </w:tcPr>
          <w:p w:rsidR="007B06AC" w:rsidRPr="005D2465" w:rsidRDefault="007B06AC" w:rsidP="007B06AC">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and maybe it ain't. (Twain)</w:t>
            </w:r>
          </w:p>
        </w:tc>
      </w:tr>
      <w:tr w:rsidR="007B06AC" w:rsidRPr="005D2465" w:rsidTr="007B06AC">
        <w:tc>
          <w:tcPr>
            <w:tcW w:w="4785" w:type="dxa"/>
          </w:tcPr>
          <w:p w:rsidR="007B06AC" w:rsidRPr="005D2465" w:rsidRDefault="007B06AC" w:rsidP="00E019D9">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In such ecstasies,</w:t>
            </w:r>
          </w:p>
        </w:tc>
        <w:tc>
          <w:tcPr>
            <w:tcW w:w="4786" w:type="dxa"/>
          </w:tcPr>
          <w:p w:rsidR="007B06AC" w:rsidRPr="005D2465" w:rsidRDefault="007B06AC" w:rsidP="007B06AC">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that he even c</w:t>
            </w:r>
            <w:r w:rsidRPr="005D2465">
              <w:rPr>
                <w:rFonts w:ascii="Times New Roman" w:hAnsi="Times New Roman" w:cs="Times New Roman"/>
                <w:i/>
                <w:iCs/>
                <w:sz w:val="24"/>
                <w:szCs w:val="24"/>
              </w:rPr>
              <w:t>о</w:t>
            </w:r>
            <w:proofErr w:type="spellStart"/>
            <w:r w:rsidRPr="005D2465">
              <w:rPr>
                <w:rFonts w:ascii="Times New Roman" w:hAnsi="Times New Roman" w:cs="Times New Roman"/>
                <w:i/>
                <w:iCs/>
                <w:sz w:val="24"/>
                <w:szCs w:val="24"/>
                <w:lang w:val="en-US"/>
              </w:rPr>
              <w:t>ntr</w:t>
            </w:r>
            <w:proofErr w:type="spellEnd"/>
            <w:r w:rsidRPr="005D2465">
              <w:rPr>
                <w:rFonts w:ascii="Times New Roman" w:hAnsi="Times New Roman" w:cs="Times New Roman"/>
                <w:i/>
                <w:iCs/>
                <w:sz w:val="24"/>
                <w:szCs w:val="24"/>
              </w:rPr>
              <w:t>о</w:t>
            </w:r>
            <w:proofErr w:type="spellStart"/>
            <w:r w:rsidRPr="005D2465">
              <w:rPr>
                <w:rFonts w:ascii="Times New Roman" w:hAnsi="Times New Roman" w:cs="Times New Roman"/>
                <w:i/>
                <w:iCs/>
                <w:sz w:val="24"/>
                <w:szCs w:val="24"/>
                <w:lang w:val="en-US"/>
              </w:rPr>
              <w:t>lled</w:t>
            </w:r>
            <w:proofErr w:type="spellEnd"/>
            <w:r w:rsidRPr="005D2465">
              <w:rPr>
                <w:rFonts w:ascii="Times New Roman" w:hAnsi="Times New Roman" w:cs="Times New Roman"/>
                <w:i/>
                <w:iCs/>
                <w:sz w:val="24"/>
                <w:szCs w:val="24"/>
                <w:lang w:val="en-US"/>
              </w:rPr>
              <w:t xml:space="preserve"> his t</w:t>
            </w:r>
            <w:r w:rsidRPr="005D2465">
              <w:rPr>
                <w:rFonts w:ascii="Times New Roman" w:hAnsi="Times New Roman" w:cs="Times New Roman"/>
                <w:i/>
                <w:iCs/>
                <w:sz w:val="24"/>
                <w:szCs w:val="24"/>
              </w:rPr>
              <w:t>о</w:t>
            </w:r>
            <w:proofErr w:type="spellStart"/>
            <w:r w:rsidRPr="005D2465">
              <w:rPr>
                <w:rFonts w:ascii="Times New Roman" w:hAnsi="Times New Roman" w:cs="Times New Roman"/>
                <w:i/>
                <w:iCs/>
                <w:sz w:val="24"/>
                <w:szCs w:val="24"/>
                <w:lang w:val="en-US"/>
              </w:rPr>
              <w:t>ngue</w:t>
            </w:r>
            <w:proofErr w:type="spellEnd"/>
            <w:r w:rsidRPr="005D2465">
              <w:rPr>
                <w:rFonts w:ascii="Times New Roman" w:hAnsi="Times New Roman" w:cs="Times New Roman"/>
                <w:i/>
                <w:iCs/>
                <w:sz w:val="24"/>
                <w:szCs w:val="24"/>
                <w:lang w:val="en-US"/>
              </w:rPr>
              <w:t xml:space="preserve"> and was silent. (Twain)</w:t>
            </w:r>
          </w:p>
        </w:tc>
      </w:tr>
    </w:tbl>
    <w:p w:rsidR="007B06AC" w:rsidRDefault="007B06AC" w:rsidP="00E019D9">
      <w:pPr>
        <w:spacing w:line="276" w:lineRule="auto"/>
        <w:ind w:firstLine="708"/>
        <w:jc w:val="both"/>
        <w:rPr>
          <w:rFonts w:ascii="Times New Roman" w:hAnsi="Times New Roman" w:cs="Times New Roman"/>
          <w:sz w:val="24"/>
          <w:szCs w:val="24"/>
          <w:lang w:val="en-US"/>
        </w:rPr>
      </w:pPr>
    </w:p>
    <w:p w:rsidR="007B06AC" w:rsidRDefault="007B06AC" w:rsidP="00E019D9">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of the sentence in Tajik language singles out particles:</w:t>
      </w:r>
      <w:r w:rsidRPr="007B06AC">
        <w:rPr>
          <w:rFonts w:ascii="Times New Roman" w:hAnsi="Times New Roman" w:cs="Times New Roman"/>
          <w:sz w:val="24"/>
          <w:szCs w:val="24"/>
          <w:lang w:val="en-US"/>
        </w:rPr>
        <w:t xml:space="preserve"> </w:t>
      </w:r>
      <w:r w:rsidRPr="00E019D9">
        <w:rPr>
          <w:rFonts w:ascii="Times New Roman" w:hAnsi="Times New Roman" w:cs="Times New Roman"/>
          <w:sz w:val="24"/>
          <w:szCs w:val="24"/>
        </w:rPr>
        <w:t>танҳо</w:t>
      </w:r>
      <w:r w:rsidRPr="007B06AC">
        <w:rPr>
          <w:rFonts w:ascii="Times New Roman" w:hAnsi="Times New Roman" w:cs="Times New Roman"/>
          <w:sz w:val="24"/>
          <w:szCs w:val="24"/>
          <w:lang w:val="en-US"/>
        </w:rPr>
        <w:t xml:space="preserve">, </w:t>
      </w:r>
      <w:proofErr w:type="spellStart"/>
      <w:r w:rsidRPr="00E019D9">
        <w:rPr>
          <w:rFonts w:ascii="Times New Roman" w:hAnsi="Times New Roman" w:cs="Times New Roman"/>
          <w:sz w:val="24"/>
          <w:szCs w:val="24"/>
        </w:rPr>
        <w:t>маҳз</w:t>
      </w:r>
      <w:proofErr w:type="spellEnd"/>
      <w:r w:rsidRPr="007B06AC">
        <w:rPr>
          <w:rFonts w:ascii="Times New Roman" w:hAnsi="Times New Roman" w:cs="Times New Roman"/>
          <w:sz w:val="24"/>
          <w:szCs w:val="24"/>
          <w:lang w:val="en-US"/>
        </w:rPr>
        <w:t xml:space="preserve">, </w:t>
      </w:r>
      <w:proofErr w:type="spellStart"/>
      <w:r w:rsidRPr="00E019D9">
        <w:rPr>
          <w:rFonts w:ascii="Times New Roman" w:hAnsi="Times New Roman" w:cs="Times New Roman"/>
          <w:sz w:val="24"/>
          <w:szCs w:val="24"/>
        </w:rPr>
        <w:t>фақат</w:t>
      </w:r>
      <w:proofErr w:type="spellEnd"/>
      <w:r w:rsidRPr="007B06AC">
        <w:rPr>
          <w:rFonts w:ascii="Times New Roman" w:hAnsi="Times New Roman" w:cs="Times New Roman"/>
          <w:sz w:val="24"/>
          <w:szCs w:val="24"/>
          <w:lang w:val="en-US"/>
        </w:rPr>
        <w:t xml:space="preserve">, </w:t>
      </w:r>
      <w:proofErr w:type="spellStart"/>
      <w:r w:rsidRPr="00E019D9">
        <w:rPr>
          <w:rFonts w:ascii="Times New Roman" w:hAnsi="Times New Roman" w:cs="Times New Roman"/>
          <w:sz w:val="24"/>
          <w:szCs w:val="24"/>
        </w:rPr>
        <w:t>ҳарчанд</w:t>
      </w:r>
      <w:proofErr w:type="spellEnd"/>
      <w:r w:rsidRPr="007B06AC">
        <w:rPr>
          <w:rFonts w:ascii="Times New Roman" w:hAnsi="Times New Roman" w:cs="Times New Roman"/>
          <w:sz w:val="24"/>
          <w:szCs w:val="24"/>
          <w:lang w:val="en-US"/>
        </w:rPr>
        <w:t xml:space="preserve">, </w:t>
      </w:r>
      <w:r w:rsidRPr="00E019D9">
        <w:rPr>
          <w:rFonts w:ascii="Times New Roman" w:hAnsi="Times New Roman" w:cs="Times New Roman"/>
          <w:sz w:val="24"/>
          <w:szCs w:val="24"/>
        </w:rPr>
        <w:t>гӯё</w:t>
      </w:r>
      <w:r w:rsidRPr="007B06AC">
        <w:rPr>
          <w:rFonts w:ascii="Times New Roman" w:hAnsi="Times New Roman" w:cs="Times New Roman"/>
          <w:sz w:val="24"/>
          <w:szCs w:val="24"/>
          <w:lang w:val="en-US"/>
        </w:rPr>
        <w:t xml:space="preserve">, </w:t>
      </w:r>
      <w:r w:rsidRPr="00E019D9">
        <w:rPr>
          <w:rFonts w:ascii="Times New Roman" w:hAnsi="Times New Roman" w:cs="Times New Roman"/>
          <w:sz w:val="24"/>
          <w:szCs w:val="24"/>
        </w:rPr>
        <w:t>бале</w:t>
      </w:r>
      <w:r w:rsidRPr="007B06AC">
        <w:rPr>
          <w:rFonts w:ascii="Times New Roman" w:hAnsi="Times New Roman" w:cs="Times New Roman"/>
          <w:sz w:val="24"/>
          <w:szCs w:val="24"/>
          <w:lang w:val="en-US"/>
        </w:rPr>
        <w:t xml:space="preserve">, </w:t>
      </w:r>
      <w:proofErr w:type="spellStart"/>
      <w:r w:rsidRPr="00E019D9">
        <w:rPr>
          <w:rFonts w:ascii="Times New Roman" w:hAnsi="Times New Roman" w:cs="Times New Roman"/>
          <w:sz w:val="24"/>
          <w:szCs w:val="24"/>
        </w:rPr>
        <w:t>чунон</w:t>
      </w:r>
      <w:proofErr w:type="spellEnd"/>
      <w:r>
        <w:rPr>
          <w:rFonts w:ascii="Times New Roman" w:hAnsi="Times New Roman" w:cs="Times New Roman"/>
          <w:sz w:val="24"/>
          <w:szCs w:val="24"/>
          <w:lang w:val="en-US"/>
        </w:rPr>
        <w:t xml:space="preserve"> and etc.</w:t>
      </w:r>
    </w:p>
    <w:p w:rsidR="007B06AC" w:rsidRPr="007B06AC" w:rsidRDefault="007B06AC" w:rsidP="00E019D9">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68"/>
        <w:gridCol w:w="4677"/>
      </w:tblGrid>
      <w:tr w:rsidR="007B06AC" w:rsidTr="007B06AC">
        <w:tc>
          <w:tcPr>
            <w:tcW w:w="4785" w:type="dxa"/>
          </w:tcPr>
          <w:p w:rsidR="007B06AC" w:rsidRPr="007B06AC" w:rsidRDefault="007B06AC"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7B06AC" w:rsidRPr="007B06AC" w:rsidRDefault="007B06AC"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7B06AC" w:rsidRPr="005D2465" w:rsidTr="007B06AC">
        <w:tc>
          <w:tcPr>
            <w:tcW w:w="4785" w:type="dxa"/>
          </w:tcPr>
          <w:p w:rsidR="007B06AC" w:rsidRPr="005D2465" w:rsidRDefault="007B06AC" w:rsidP="00E019D9">
            <w:pPr>
              <w:spacing w:line="276" w:lineRule="auto"/>
              <w:jc w:val="both"/>
              <w:rPr>
                <w:rFonts w:ascii="Times New Roman" w:hAnsi="Times New Roman" w:cs="Times New Roman"/>
                <w:i/>
                <w:iCs/>
                <w:sz w:val="24"/>
                <w:szCs w:val="24"/>
                <w:lang w:val="en-US"/>
              </w:rPr>
            </w:pPr>
            <w:proofErr w:type="spellStart"/>
            <w:r w:rsidRPr="005D2465">
              <w:rPr>
                <w:rFonts w:ascii="Times New Roman" w:hAnsi="Times New Roman" w:cs="Times New Roman"/>
                <w:i/>
                <w:iCs/>
                <w:sz w:val="24"/>
                <w:szCs w:val="24"/>
              </w:rPr>
              <w:t>Мўйсафеди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барзангӣ</w:t>
            </w:r>
            <w:proofErr w:type="spellEnd"/>
          </w:p>
        </w:tc>
        <w:tc>
          <w:tcPr>
            <w:tcW w:w="4786" w:type="dxa"/>
          </w:tcPr>
          <w:p w:rsidR="007B06AC" w:rsidRPr="005D2465" w:rsidRDefault="007B06AC" w:rsidP="00E019D9">
            <w:pPr>
              <w:spacing w:line="276" w:lineRule="auto"/>
              <w:jc w:val="both"/>
              <w:rPr>
                <w:rFonts w:ascii="Times New Roman" w:hAnsi="Times New Roman" w:cs="Times New Roman"/>
                <w:i/>
                <w:iCs/>
                <w:sz w:val="24"/>
                <w:szCs w:val="24"/>
                <w:lang w:val="en-US"/>
              </w:rPr>
            </w:pPr>
            <w:proofErr w:type="spellStart"/>
            <w:r w:rsidRPr="005D2465">
              <w:rPr>
                <w:rFonts w:ascii="Times New Roman" w:hAnsi="Times New Roman" w:cs="Times New Roman"/>
                <w:i/>
                <w:iCs/>
                <w:sz w:val="24"/>
                <w:szCs w:val="24"/>
              </w:rPr>
              <w:t>алафи</w:t>
            </w:r>
            <w:proofErr w:type="spellEnd"/>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rPr>
              <w:t>хаму</w:t>
            </w:r>
            <w:r w:rsidRPr="00263AEC">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пуштаҳои</w:t>
            </w:r>
            <w:proofErr w:type="spellEnd"/>
            <w:r w:rsidRPr="00263AEC">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Девлоха</w:t>
            </w:r>
            <w:proofErr w:type="spellEnd"/>
            <w:r w:rsidRPr="00263AEC">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чунон</w:t>
            </w:r>
            <w:proofErr w:type="spellEnd"/>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rPr>
              <w:t>пасту</w:t>
            </w:r>
            <w:r w:rsidRPr="00263AEC">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покиза</w:t>
            </w:r>
            <w:proofErr w:type="spellEnd"/>
            <w:r w:rsidRPr="00263AEC">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даравидааст</w:t>
            </w:r>
            <w:proofErr w:type="spellEnd"/>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rPr>
              <w:t>ки</w:t>
            </w:r>
            <w:r w:rsidRPr="00263AEC">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ҳисобаш</w:t>
            </w:r>
            <w:proofErr w:type="spellEnd"/>
            <w:r w:rsidRPr="00263AEC">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гум</w:t>
            </w:r>
            <w:proofErr w:type="spellEnd"/>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lang w:val="en-US"/>
              </w:rPr>
              <w:t>(</w:t>
            </w:r>
            <w:proofErr w:type="spellStart"/>
            <w:r w:rsidRPr="005D2465">
              <w:rPr>
                <w:rFonts w:ascii="Times New Roman" w:hAnsi="Times New Roman" w:cs="Times New Roman"/>
                <w:i/>
                <w:iCs/>
                <w:sz w:val="24"/>
                <w:szCs w:val="24"/>
              </w:rPr>
              <w:t>Самад</w:t>
            </w:r>
            <w:proofErr w:type="spellEnd"/>
            <w:r w:rsidRPr="005D2465">
              <w:rPr>
                <w:rFonts w:ascii="Times New Roman" w:hAnsi="Times New Roman" w:cs="Times New Roman"/>
                <w:i/>
                <w:iCs/>
                <w:sz w:val="24"/>
                <w:szCs w:val="24"/>
                <w:lang w:val="en-US"/>
              </w:rPr>
              <w:t xml:space="preserve"> </w:t>
            </w:r>
            <w:r w:rsidRPr="005D2465">
              <w:rPr>
                <w:rFonts w:ascii="Times New Roman" w:hAnsi="Times New Roman" w:cs="Times New Roman"/>
                <w:i/>
                <w:iCs/>
                <w:sz w:val="24"/>
                <w:szCs w:val="24"/>
              </w:rPr>
              <w:t>А</w:t>
            </w:r>
            <w:r w:rsidRPr="005D2465">
              <w:rPr>
                <w:rFonts w:ascii="Times New Roman" w:hAnsi="Times New Roman" w:cs="Times New Roman"/>
                <w:i/>
                <w:iCs/>
                <w:sz w:val="24"/>
                <w:szCs w:val="24"/>
                <w:lang w:val="en-US"/>
              </w:rPr>
              <w:t>.)</w:t>
            </w:r>
          </w:p>
        </w:tc>
      </w:tr>
    </w:tbl>
    <w:p w:rsidR="00E019D9" w:rsidRPr="007B06AC" w:rsidRDefault="00E019D9" w:rsidP="007B06AC">
      <w:pPr>
        <w:spacing w:line="276" w:lineRule="auto"/>
        <w:jc w:val="both"/>
        <w:rPr>
          <w:rFonts w:ascii="Times New Roman" w:hAnsi="Times New Roman" w:cs="Times New Roman"/>
          <w:sz w:val="24"/>
          <w:szCs w:val="24"/>
          <w:lang w:val="en-US"/>
        </w:rPr>
      </w:pPr>
      <w:r w:rsidRPr="007B06AC">
        <w:rPr>
          <w:rFonts w:ascii="Times New Roman" w:hAnsi="Times New Roman" w:cs="Times New Roman"/>
          <w:sz w:val="24"/>
          <w:szCs w:val="24"/>
          <w:lang w:val="en-US"/>
        </w:rPr>
        <w:t xml:space="preserve"> </w:t>
      </w:r>
    </w:p>
    <w:p w:rsidR="007B06AC" w:rsidRPr="007B06AC" w:rsidRDefault="007B06AC" w:rsidP="00E019D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lang w:val="en-US"/>
        </w:rPr>
        <w:t>In</w:t>
      </w:r>
      <w:r w:rsidRPr="007B06AC">
        <w:rPr>
          <w:rFonts w:ascii="Times New Roman" w:hAnsi="Times New Roman" w:cs="Times New Roman"/>
          <w:sz w:val="24"/>
          <w:szCs w:val="24"/>
        </w:rPr>
        <w:t xml:space="preserve"> </w:t>
      </w:r>
      <w:r>
        <w:rPr>
          <w:rFonts w:ascii="Times New Roman" w:hAnsi="Times New Roman" w:cs="Times New Roman"/>
          <w:sz w:val="24"/>
          <w:szCs w:val="24"/>
          <w:lang w:val="en-US"/>
        </w:rPr>
        <w:t>Russian</w:t>
      </w:r>
      <w:r w:rsidRPr="007B06AC">
        <w:rPr>
          <w:rFonts w:ascii="Times New Roman" w:hAnsi="Times New Roman" w:cs="Times New Roman"/>
          <w:sz w:val="24"/>
          <w:szCs w:val="24"/>
        </w:rPr>
        <w:t xml:space="preserve"> </w:t>
      </w:r>
      <w:r>
        <w:rPr>
          <w:rFonts w:ascii="Times New Roman" w:hAnsi="Times New Roman" w:cs="Times New Roman"/>
          <w:sz w:val="24"/>
          <w:szCs w:val="24"/>
          <w:lang w:val="en-US"/>
        </w:rPr>
        <w:t>language</w:t>
      </w:r>
      <w:r w:rsidRPr="007B06AC">
        <w:rPr>
          <w:rFonts w:ascii="Times New Roman" w:hAnsi="Times New Roman" w:cs="Times New Roman"/>
          <w:sz w:val="24"/>
          <w:szCs w:val="24"/>
        </w:rPr>
        <w:t xml:space="preserve"> </w:t>
      </w:r>
      <w:r>
        <w:rPr>
          <w:rFonts w:ascii="Times New Roman" w:hAnsi="Times New Roman" w:cs="Times New Roman"/>
          <w:sz w:val="24"/>
          <w:szCs w:val="24"/>
          <w:lang w:val="en-US"/>
        </w:rPr>
        <w:t>these</w:t>
      </w:r>
      <w:r w:rsidRPr="007B06AC">
        <w:rPr>
          <w:rFonts w:ascii="Times New Roman" w:hAnsi="Times New Roman" w:cs="Times New Roman"/>
          <w:sz w:val="24"/>
          <w:szCs w:val="24"/>
        </w:rPr>
        <w:t xml:space="preserve"> </w:t>
      </w:r>
      <w:r>
        <w:rPr>
          <w:rFonts w:ascii="Times New Roman" w:hAnsi="Times New Roman" w:cs="Times New Roman"/>
          <w:sz w:val="24"/>
          <w:szCs w:val="24"/>
          <w:lang w:val="en-US"/>
        </w:rPr>
        <w:t>particles</w:t>
      </w:r>
      <w:r w:rsidRPr="007B06AC">
        <w:rPr>
          <w:rFonts w:ascii="Times New Roman" w:hAnsi="Times New Roman" w:cs="Times New Roman"/>
          <w:sz w:val="24"/>
          <w:szCs w:val="24"/>
        </w:rPr>
        <w:t xml:space="preserve"> </w:t>
      </w:r>
      <w:r>
        <w:rPr>
          <w:rFonts w:ascii="Times New Roman" w:hAnsi="Times New Roman" w:cs="Times New Roman"/>
          <w:sz w:val="24"/>
          <w:szCs w:val="24"/>
          <w:lang w:val="en-US"/>
        </w:rPr>
        <w:t>are</w:t>
      </w:r>
      <w:r w:rsidRPr="007B06AC">
        <w:rPr>
          <w:rFonts w:ascii="Times New Roman" w:hAnsi="Times New Roman" w:cs="Times New Roman"/>
          <w:sz w:val="24"/>
          <w:szCs w:val="24"/>
        </w:rPr>
        <w:t xml:space="preserve"> </w:t>
      </w:r>
      <w:r w:rsidRPr="00E019D9">
        <w:rPr>
          <w:rFonts w:ascii="Times New Roman" w:hAnsi="Times New Roman" w:cs="Times New Roman"/>
          <w:sz w:val="24"/>
          <w:szCs w:val="24"/>
        </w:rPr>
        <w:t>только, именно, даже, зато, и, как раз, лишь, не только</w:t>
      </w:r>
      <w:r w:rsidRPr="007B06AC">
        <w:rPr>
          <w:rFonts w:ascii="Times New Roman" w:hAnsi="Times New Roman" w:cs="Times New Roman"/>
          <w:sz w:val="24"/>
          <w:szCs w:val="24"/>
        </w:rPr>
        <w:t xml:space="preserve"> </w:t>
      </w:r>
      <w:r>
        <w:rPr>
          <w:rFonts w:ascii="Times New Roman" w:hAnsi="Times New Roman" w:cs="Times New Roman"/>
          <w:sz w:val="24"/>
          <w:szCs w:val="24"/>
          <w:lang w:val="en-US"/>
        </w:rPr>
        <w:t>and</w:t>
      </w:r>
      <w:r w:rsidRPr="007B06AC">
        <w:rPr>
          <w:rFonts w:ascii="Times New Roman" w:hAnsi="Times New Roman" w:cs="Times New Roman"/>
          <w:sz w:val="24"/>
          <w:szCs w:val="24"/>
        </w:rPr>
        <w:t xml:space="preserve"> </w:t>
      </w:r>
      <w:r>
        <w:rPr>
          <w:rFonts w:ascii="Times New Roman" w:hAnsi="Times New Roman" w:cs="Times New Roman"/>
          <w:sz w:val="24"/>
          <w:szCs w:val="24"/>
          <w:lang w:val="en-US"/>
        </w:rPr>
        <w:t>etc</w:t>
      </w:r>
      <w:r w:rsidRPr="007B06AC">
        <w:rPr>
          <w:rFonts w:ascii="Times New Roman" w:hAnsi="Times New Roman" w:cs="Times New Roman"/>
          <w:sz w:val="24"/>
          <w:szCs w:val="24"/>
        </w:rPr>
        <w:t>.</w:t>
      </w:r>
    </w:p>
    <w:p w:rsidR="007B06AC" w:rsidRPr="00263AEC" w:rsidRDefault="007B06AC" w:rsidP="007B06AC">
      <w:pPr>
        <w:spacing w:line="276" w:lineRule="auto"/>
        <w:ind w:firstLine="708"/>
        <w:jc w:val="both"/>
        <w:rPr>
          <w:rFonts w:ascii="Times New Roman" w:hAnsi="Times New Roman" w:cs="Times New Roman"/>
          <w:sz w:val="24"/>
          <w:szCs w:val="24"/>
        </w:rPr>
      </w:pPr>
    </w:p>
    <w:tbl>
      <w:tblPr>
        <w:tblStyle w:val="ac"/>
        <w:tblW w:w="0" w:type="auto"/>
        <w:tblLook w:val="04A0" w:firstRow="1" w:lastRow="0" w:firstColumn="1" w:lastColumn="0" w:noHBand="0" w:noVBand="1"/>
      </w:tblPr>
      <w:tblGrid>
        <w:gridCol w:w="4669"/>
        <w:gridCol w:w="4676"/>
      </w:tblGrid>
      <w:tr w:rsidR="007B06AC" w:rsidTr="006820EF">
        <w:tc>
          <w:tcPr>
            <w:tcW w:w="4785" w:type="dxa"/>
          </w:tcPr>
          <w:p w:rsidR="007B06AC" w:rsidRPr="007B06AC" w:rsidRDefault="007B06AC"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7B06AC" w:rsidRPr="007B06AC" w:rsidRDefault="007B06AC"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7B06AC" w:rsidRPr="005D2465" w:rsidTr="006820EF">
        <w:tc>
          <w:tcPr>
            <w:tcW w:w="4785" w:type="dxa"/>
          </w:tcPr>
          <w:p w:rsidR="007B06AC" w:rsidRPr="005D2465" w:rsidRDefault="007B06AC"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Память оживляет</w:t>
            </w:r>
          </w:p>
        </w:tc>
        <w:tc>
          <w:tcPr>
            <w:tcW w:w="4786" w:type="dxa"/>
          </w:tcPr>
          <w:p w:rsidR="007B06AC" w:rsidRPr="005D2465" w:rsidRDefault="007B06AC"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даже камни прошлого» (Горький)</w:t>
            </w:r>
          </w:p>
        </w:tc>
      </w:tr>
      <w:tr w:rsidR="007B06AC" w:rsidRPr="005D2465" w:rsidTr="006820EF">
        <w:tc>
          <w:tcPr>
            <w:tcW w:w="4785" w:type="dxa"/>
          </w:tcPr>
          <w:p w:rsidR="007B06AC" w:rsidRPr="005D2465" w:rsidRDefault="007B06AC" w:rsidP="006820EF">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Только что вылечили,</w:t>
            </w:r>
          </w:p>
        </w:tc>
        <w:tc>
          <w:tcPr>
            <w:tcW w:w="4786" w:type="dxa"/>
          </w:tcPr>
          <w:p w:rsidR="007B06AC" w:rsidRPr="005D2465" w:rsidRDefault="007B06AC" w:rsidP="006820EF">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и тут тебе такие разговоры!» (Муравьева)</w:t>
            </w:r>
          </w:p>
        </w:tc>
      </w:tr>
    </w:tbl>
    <w:p w:rsidR="007B06AC" w:rsidRPr="007B06AC" w:rsidRDefault="007B06AC" w:rsidP="007B06AC">
      <w:pPr>
        <w:spacing w:line="276" w:lineRule="auto"/>
        <w:jc w:val="both"/>
        <w:rPr>
          <w:rFonts w:ascii="Times New Roman" w:hAnsi="Times New Roman" w:cs="Times New Roman"/>
          <w:sz w:val="24"/>
          <w:szCs w:val="24"/>
          <w:lang w:val="en-US"/>
        </w:rPr>
      </w:pPr>
      <w:r w:rsidRPr="007B06AC">
        <w:rPr>
          <w:rFonts w:ascii="Times New Roman" w:hAnsi="Times New Roman" w:cs="Times New Roman"/>
          <w:sz w:val="24"/>
          <w:szCs w:val="24"/>
          <w:lang w:val="en-US"/>
        </w:rPr>
        <w:t xml:space="preserve"> </w:t>
      </w:r>
    </w:p>
    <w:p w:rsidR="007B06AC" w:rsidRDefault="00536C3F" w:rsidP="007B06AC">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proofErr w:type="spellStart"/>
      <w:r>
        <w:rPr>
          <w:rFonts w:ascii="Times New Roman" w:hAnsi="Times New Roman" w:cs="Times New Roman"/>
          <w:sz w:val="24"/>
          <w:szCs w:val="24"/>
          <w:lang w:val="en-US"/>
        </w:rPr>
        <w:t>ehglish</w:t>
      </w:r>
      <w:proofErr w:type="spellEnd"/>
      <w:r>
        <w:rPr>
          <w:rFonts w:ascii="Times New Roman" w:hAnsi="Times New Roman" w:cs="Times New Roman"/>
          <w:sz w:val="24"/>
          <w:szCs w:val="24"/>
          <w:lang w:val="en-US"/>
        </w:rPr>
        <w:t xml:space="preserve"> v</w:t>
      </w:r>
      <w:r w:rsidR="007B06AC" w:rsidRPr="002B73F3">
        <w:rPr>
          <w:rFonts w:ascii="Times New Roman" w:hAnsi="Times New Roman" w:cs="Times New Roman"/>
          <w:sz w:val="24"/>
          <w:szCs w:val="24"/>
          <w:lang w:val="en-US"/>
        </w:rPr>
        <w:t xml:space="preserve">arious intensifying particles, such as only, just, merely, namely, at least, rather than, even, precisely, etc., identify the nominative part of the sentence before which they are used as the </w:t>
      </w:r>
      <w:proofErr w:type="spellStart"/>
      <w:r w:rsidR="007B06AC" w:rsidRPr="002B73F3">
        <w:rPr>
          <w:rFonts w:ascii="Times New Roman" w:hAnsi="Times New Roman" w:cs="Times New Roman"/>
          <w:sz w:val="24"/>
          <w:szCs w:val="24"/>
          <w:lang w:val="en-US"/>
        </w:rPr>
        <w:t>rheme</w:t>
      </w:r>
      <w:proofErr w:type="spellEnd"/>
      <w:r w:rsidR="007B06AC">
        <w:rPr>
          <w:rFonts w:ascii="Times New Roman" w:hAnsi="Times New Roman" w:cs="Times New Roman"/>
          <w:sz w:val="24"/>
          <w:szCs w:val="24"/>
          <w:lang w:val="en-US"/>
        </w:rPr>
        <w:t>.</w:t>
      </w:r>
    </w:p>
    <w:p w:rsidR="00536C3F" w:rsidRPr="007B06AC" w:rsidRDefault="00536C3F" w:rsidP="00536C3F">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73"/>
        <w:gridCol w:w="4672"/>
      </w:tblGrid>
      <w:tr w:rsidR="00536C3F" w:rsidTr="006820EF">
        <w:tc>
          <w:tcPr>
            <w:tcW w:w="4785" w:type="dxa"/>
          </w:tcPr>
          <w:p w:rsidR="00536C3F" w:rsidRPr="007B06AC" w:rsidRDefault="00536C3F"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536C3F" w:rsidRPr="007B06AC" w:rsidRDefault="00536C3F"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536C3F" w:rsidRPr="005D2465" w:rsidTr="006820EF">
        <w:tc>
          <w:tcPr>
            <w:tcW w:w="4785" w:type="dxa"/>
          </w:tcPr>
          <w:p w:rsidR="00536C3F" w:rsidRPr="005D2465" w:rsidRDefault="00536C3F"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Only Charlie</w:t>
            </w:r>
          </w:p>
        </w:tc>
        <w:tc>
          <w:tcPr>
            <w:tcW w:w="4786" w:type="dxa"/>
          </w:tcPr>
          <w:p w:rsidR="00536C3F" w:rsidRPr="005D2465" w:rsidRDefault="00536C3F"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is late today.</w:t>
            </w:r>
          </w:p>
        </w:tc>
      </w:tr>
      <w:tr w:rsidR="00536C3F" w:rsidRPr="005D2465" w:rsidTr="006820EF">
        <w:tc>
          <w:tcPr>
            <w:tcW w:w="4785" w:type="dxa"/>
          </w:tcPr>
          <w:p w:rsidR="00536C3F" w:rsidRPr="005D2465" w:rsidRDefault="00536C3F"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 xml:space="preserve"> I did help</w:t>
            </w:r>
          </w:p>
        </w:tc>
        <w:tc>
          <w:tcPr>
            <w:tcW w:w="4786" w:type="dxa"/>
          </w:tcPr>
          <w:p w:rsidR="00536C3F" w:rsidRPr="005D2465" w:rsidRDefault="00536C3F"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your sister.</w:t>
            </w:r>
          </w:p>
        </w:tc>
      </w:tr>
    </w:tbl>
    <w:p w:rsidR="00536C3F" w:rsidRDefault="00536C3F" w:rsidP="007B06AC">
      <w:pPr>
        <w:spacing w:line="276" w:lineRule="auto"/>
        <w:ind w:firstLine="708"/>
        <w:jc w:val="both"/>
        <w:rPr>
          <w:rFonts w:ascii="Times New Roman" w:hAnsi="Times New Roman" w:cs="Times New Roman"/>
          <w:sz w:val="24"/>
          <w:szCs w:val="24"/>
          <w:lang w:val="en-US"/>
        </w:rPr>
      </w:pPr>
    </w:p>
    <w:p w:rsidR="00536C3F" w:rsidRDefault="00536C3F" w:rsidP="00536C3F">
      <w:pPr>
        <w:rPr>
          <w:lang w:val="en-US"/>
        </w:rPr>
      </w:pPr>
      <w:r>
        <w:rPr>
          <w:rFonts w:ascii="Times New Roman" w:hAnsi="Times New Roman" w:cs="Times New Roman"/>
          <w:sz w:val="24"/>
          <w:szCs w:val="24"/>
          <w:lang w:val="en-US"/>
        </w:rPr>
        <w:t xml:space="preserve">Amplifying adverbs, like particles, perform the function of </w:t>
      </w:r>
      <w:proofErr w:type="spellStart"/>
      <w:r>
        <w:rPr>
          <w:rFonts w:ascii="Times New Roman" w:hAnsi="Times New Roman" w:cs="Times New Roman"/>
          <w:sz w:val="24"/>
          <w:szCs w:val="24"/>
          <w:lang w:val="en-US"/>
        </w:rPr>
        <w:t>rematizers</w:t>
      </w:r>
      <w:proofErr w:type="spellEnd"/>
      <w:r>
        <w:rPr>
          <w:rFonts w:ascii="Times New Roman" w:hAnsi="Times New Roman" w:cs="Times New Roman"/>
          <w:sz w:val="24"/>
          <w:szCs w:val="24"/>
          <w:lang w:val="en-US"/>
        </w:rPr>
        <w:t xml:space="preserve"> in the sentence. In English the most common adverbs are: </w:t>
      </w:r>
      <w:r w:rsidRPr="00536C3F">
        <w:rPr>
          <w:rFonts w:ascii="Times New Roman" w:hAnsi="Times New Roman" w:cs="Times New Roman"/>
          <w:sz w:val="24"/>
          <w:szCs w:val="24"/>
          <w:lang w:val="en-US"/>
        </w:rPr>
        <w:t>Abs</w:t>
      </w:r>
      <w:r w:rsidRPr="00536C3F">
        <w:rPr>
          <w:rFonts w:ascii="Times New Roman" w:hAnsi="Times New Roman" w:cs="Times New Roman"/>
          <w:sz w:val="24"/>
          <w:szCs w:val="24"/>
        </w:rPr>
        <w:t>о</w:t>
      </w:r>
      <w:proofErr w:type="spellStart"/>
      <w:r w:rsidRPr="00536C3F">
        <w:rPr>
          <w:rFonts w:ascii="Times New Roman" w:hAnsi="Times New Roman" w:cs="Times New Roman"/>
          <w:sz w:val="24"/>
          <w:szCs w:val="24"/>
          <w:lang w:val="en-US"/>
        </w:rPr>
        <w:t>lutely</w:t>
      </w:r>
      <w:proofErr w:type="spellEnd"/>
      <w:r w:rsidRPr="00536C3F">
        <w:rPr>
          <w:rFonts w:ascii="Times New Roman" w:hAnsi="Times New Roman" w:cs="Times New Roman"/>
          <w:sz w:val="24"/>
          <w:szCs w:val="24"/>
          <w:lang w:val="en-US"/>
        </w:rPr>
        <w:t>, t</w:t>
      </w:r>
      <w:r w:rsidRPr="00536C3F">
        <w:rPr>
          <w:rFonts w:ascii="Times New Roman" w:hAnsi="Times New Roman" w:cs="Times New Roman"/>
          <w:sz w:val="24"/>
          <w:szCs w:val="24"/>
        </w:rPr>
        <w:t>о</w:t>
      </w:r>
      <w:r w:rsidRPr="00536C3F">
        <w:rPr>
          <w:rFonts w:ascii="Times New Roman" w:hAnsi="Times New Roman" w:cs="Times New Roman"/>
          <w:sz w:val="24"/>
          <w:szCs w:val="24"/>
          <w:lang w:val="en-US"/>
        </w:rPr>
        <w:t>tally, c</w:t>
      </w:r>
      <w:r w:rsidRPr="00536C3F">
        <w:rPr>
          <w:rFonts w:ascii="Times New Roman" w:hAnsi="Times New Roman" w:cs="Times New Roman"/>
          <w:sz w:val="24"/>
          <w:szCs w:val="24"/>
        </w:rPr>
        <w:t>о</w:t>
      </w:r>
      <w:proofErr w:type="spellStart"/>
      <w:r w:rsidRPr="00536C3F">
        <w:rPr>
          <w:rFonts w:ascii="Times New Roman" w:hAnsi="Times New Roman" w:cs="Times New Roman"/>
          <w:sz w:val="24"/>
          <w:szCs w:val="24"/>
          <w:lang w:val="en-US"/>
        </w:rPr>
        <w:t>mpletely</w:t>
      </w:r>
      <w:proofErr w:type="spellEnd"/>
      <w:r w:rsidRPr="00536C3F">
        <w:rPr>
          <w:rFonts w:ascii="Times New Roman" w:hAnsi="Times New Roman" w:cs="Times New Roman"/>
          <w:sz w:val="24"/>
          <w:szCs w:val="24"/>
          <w:lang w:val="en-US"/>
        </w:rPr>
        <w:t xml:space="preserve">, awfully, extremely, terribly, amazingly, remarkably, surprisingly, dramatically, perfectly </w:t>
      </w:r>
      <w:r>
        <w:rPr>
          <w:rFonts w:ascii="Times New Roman" w:hAnsi="Times New Roman" w:cs="Times New Roman"/>
          <w:sz w:val="24"/>
          <w:szCs w:val="24"/>
          <w:lang w:val="en-US"/>
        </w:rPr>
        <w:t>and etc</w:t>
      </w:r>
      <w:r w:rsidRPr="00536C3F">
        <w:rPr>
          <w:rFonts w:ascii="Times New Roman" w:hAnsi="Times New Roman" w:cs="Times New Roman"/>
          <w:sz w:val="24"/>
          <w:szCs w:val="24"/>
          <w:lang w:val="en-US"/>
        </w:rPr>
        <w:t>.</w:t>
      </w:r>
      <w:r w:rsidRPr="000B0C1A">
        <w:rPr>
          <w:lang w:val="en-US"/>
        </w:rPr>
        <w:t xml:space="preserve"> </w:t>
      </w:r>
    </w:p>
    <w:p w:rsidR="00536C3F" w:rsidRPr="007B06AC" w:rsidRDefault="00536C3F" w:rsidP="00536C3F">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67"/>
        <w:gridCol w:w="4678"/>
      </w:tblGrid>
      <w:tr w:rsidR="00536C3F" w:rsidTr="006820EF">
        <w:tc>
          <w:tcPr>
            <w:tcW w:w="4785" w:type="dxa"/>
          </w:tcPr>
          <w:p w:rsidR="00536C3F" w:rsidRPr="007B06AC" w:rsidRDefault="00536C3F"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536C3F" w:rsidRPr="007B06AC" w:rsidRDefault="00536C3F"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536C3F" w:rsidRPr="00C431AC" w:rsidTr="006820EF">
        <w:tc>
          <w:tcPr>
            <w:tcW w:w="4785" w:type="dxa"/>
          </w:tcPr>
          <w:p w:rsidR="00536C3F" w:rsidRPr="005D2465" w:rsidRDefault="00536C3F"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I am very hungry</w:t>
            </w:r>
          </w:p>
        </w:tc>
        <w:tc>
          <w:tcPr>
            <w:tcW w:w="4786" w:type="dxa"/>
          </w:tcPr>
          <w:p w:rsidR="00536C3F" w:rsidRPr="005D2465" w:rsidRDefault="00536C3F"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and I am absolutely starving.</w:t>
            </w:r>
          </w:p>
        </w:tc>
      </w:tr>
    </w:tbl>
    <w:p w:rsidR="00536C3F" w:rsidRDefault="00536C3F" w:rsidP="00CC2859">
      <w:pPr>
        <w:spacing w:line="276" w:lineRule="auto"/>
        <w:jc w:val="both"/>
        <w:rPr>
          <w:lang w:val="en-US"/>
        </w:rPr>
      </w:pPr>
    </w:p>
    <w:p w:rsidR="00536C3F" w:rsidRDefault="00536C3F" w:rsidP="00E019D9">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Russian, the following amplifying adverbs are more common, which define 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of the sentence</w:t>
      </w:r>
      <w:r w:rsidRPr="00536C3F">
        <w:rPr>
          <w:rFonts w:ascii="Times New Roman" w:hAnsi="Times New Roman" w:cs="Times New Roman"/>
          <w:sz w:val="24"/>
          <w:szCs w:val="24"/>
          <w:lang w:val="en-US"/>
        </w:rPr>
        <w:t xml:space="preserve">: </w:t>
      </w:r>
      <w:r w:rsidRPr="00536C3F">
        <w:rPr>
          <w:rFonts w:ascii="Times New Roman" w:hAnsi="Times New Roman" w:cs="Times New Roman"/>
          <w:sz w:val="24"/>
          <w:szCs w:val="24"/>
        </w:rPr>
        <w:t>совершенно</w:t>
      </w:r>
      <w:r w:rsidRPr="00536C3F">
        <w:rPr>
          <w:rFonts w:ascii="Times New Roman" w:hAnsi="Times New Roman" w:cs="Times New Roman"/>
          <w:sz w:val="24"/>
          <w:szCs w:val="24"/>
          <w:lang w:val="en-US"/>
        </w:rPr>
        <w:t xml:space="preserve">, </w:t>
      </w:r>
      <w:r w:rsidRPr="00536C3F">
        <w:rPr>
          <w:rFonts w:ascii="Times New Roman" w:hAnsi="Times New Roman" w:cs="Times New Roman"/>
          <w:sz w:val="24"/>
          <w:szCs w:val="24"/>
        </w:rPr>
        <w:t>довольно</w:t>
      </w:r>
      <w:r w:rsidRPr="00536C3F">
        <w:rPr>
          <w:rFonts w:ascii="Times New Roman" w:hAnsi="Times New Roman" w:cs="Times New Roman"/>
          <w:sz w:val="24"/>
          <w:szCs w:val="24"/>
          <w:lang w:val="en-US"/>
        </w:rPr>
        <w:t xml:space="preserve">, </w:t>
      </w:r>
      <w:r w:rsidRPr="00536C3F">
        <w:rPr>
          <w:rFonts w:ascii="Times New Roman" w:hAnsi="Times New Roman" w:cs="Times New Roman"/>
          <w:sz w:val="24"/>
          <w:szCs w:val="24"/>
        </w:rPr>
        <w:t>неожиданно</w:t>
      </w:r>
      <w:r w:rsidRPr="00536C3F">
        <w:rPr>
          <w:rFonts w:ascii="Times New Roman" w:hAnsi="Times New Roman" w:cs="Times New Roman"/>
          <w:sz w:val="24"/>
          <w:szCs w:val="24"/>
          <w:lang w:val="en-US"/>
        </w:rPr>
        <w:t xml:space="preserve">, </w:t>
      </w:r>
      <w:r w:rsidRPr="00536C3F">
        <w:rPr>
          <w:rFonts w:ascii="Times New Roman" w:hAnsi="Times New Roman" w:cs="Times New Roman"/>
          <w:sz w:val="24"/>
          <w:szCs w:val="24"/>
        </w:rPr>
        <w:t>пугающе</w:t>
      </w:r>
      <w:r w:rsidRPr="00536C3F">
        <w:rPr>
          <w:rFonts w:ascii="Times New Roman" w:hAnsi="Times New Roman" w:cs="Times New Roman"/>
          <w:sz w:val="24"/>
          <w:szCs w:val="24"/>
          <w:lang w:val="en-US"/>
        </w:rPr>
        <w:t xml:space="preserve">, </w:t>
      </w:r>
      <w:r w:rsidRPr="00536C3F">
        <w:rPr>
          <w:rFonts w:ascii="Times New Roman" w:hAnsi="Times New Roman" w:cs="Times New Roman"/>
          <w:sz w:val="24"/>
          <w:szCs w:val="24"/>
        </w:rPr>
        <w:t>ужасно</w:t>
      </w:r>
      <w:r w:rsidRPr="00536C3F">
        <w:rPr>
          <w:rFonts w:ascii="Times New Roman" w:hAnsi="Times New Roman" w:cs="Times New Roman"/>
          <w:sz w:val="24"/>
          <w:szCs w:val="24"/>
          <w:lang w:val="en-US"/>
        </w:rPr>
        <w:t xml:space="preserve">, </w:t>
      </w:r>
      <w:r w:rsidRPr="00536C3F">
        <w:rPr>
          <w:rFonts w:ascii="Times New Roman" w:hAnsi="Times New Roman" w:cs="Times New Roman"/>
          <w:sz w:val="24"/>
          <w:szCs w:val="24"/>
        </w:rPr>
        <w:t>бойко</w:t>
      </w:r>
      <w:r w:rsidRPr="00536C3F">
        <w:rPr>
          <w:rFonts w:ascii="Times New Roman" w:hAnsi="Times New Roman" w:cs="Times New Roman"/>
          <w:sz w:val="24"/>
          <w:szCs w:val="24"/>
          <w:lang w:val="en-US"/>
        </w:rPr>
        <w:t xml:space="preserve">, </w:t>
      </w:r>
      <w:r w:rsidRPr="00536C3F">
        <w:rPr>
          <w:rFonts w:ascii="Times New Roman" w:hAnsi="Times New Roman" w:cs="Times New Roman"/>
          <w:sz w:val="24"/>
          <w:szCs w:val="24"/>
        </w:rPr>
        <w:t>чрезвычайно</w:t>
      </w:r>
      <w:r>
        <w:rPr>
          <w:rFonts w:ascii="Times New Roman" w:hAnsi="Times New Roman" w:cs="Times New Roman"/>
          <w:sz w:val="24"/>
          <w:szCs w:val="24"/>
          <w:lang w:val="en-US"/>
        </w:rPr>
        <w:t>.</w:t>
      </w:r>
    </w:p>
    <w:p w:rsidR="00CC2859" w:rsidRPr="007B06AC" w:rsidRDefault="00CC2859" w:rsidP="00CC2859">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66"/>
        <w:gridCol w:w="4679"/>
      </w:tblGrid>
      <w:tr w:rsidR="00CC2859" w:rsidTr="006820EF">
        <w:tc>
          <w:tcPr>
            <w:tcW w:w="4785" w:type="dxa"/>
          </w:tcPr>
          <w:p w:rsidR="00CC2859" w:rsidRPr="007B06AC" w:rsidRDefault="00CC2859"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CC2859" w:rsidRPr="007B06AC" w:rsidRDefault="00CC2859"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CC2859" w:rsidRPr="005D2465" w:rsidTr="006820EF">
        <w:tc>
          <w:tcPr>
            <w:tcW w:w="4785" w:type="dxa"/>
          </w:tcPr>
          <w:p w:rsidR="00CC2859" w:rsidRPr="005D2465" w:rsidRDefault="00CC2859"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lastRenderedPageBreak/>
              <w:t>Там, на дне её,</w:t>
            </w:r>
          </w:p>
        </w:tc>
        <w:tc>
          <w:tcPr>
            <w:tcW w:w="4786" w:type="dxa"/>
          </w:tcPr>
          <w:p w:rsidR="00CC2859" w:rsidRPr="00366ED9" w:rsidRDefault="00CC2859" w:rsidP="006820EF">
            <w:pPr>
              <w:spacing w:line="276" w:lineRule="auto"/>
              <w:jc w:val="both"/>
              <w:rPr>
                <w:rFonts w:ascii="Times New Roman" w:hAnsi="Times New Roman" w:cs="Times New Roman"/>
                <w:i/>
                <w:iCs/>
                <w:sz w:val="24"/>
                <w:szCs w:val="24"/>
                <w:rPrChange w:id="6" w:author="Пользователь Windows" w:date="2022-06-10T01:00:00Z">
                  <w:rPr>
                    <w:rFonts w:ascii="Times New Roman" w:hAnsi="Times New Roman" w:cs="Times New Roman"/>
                    <w:i/>
                    <w:iCs/>
                    <w:sz w:val="24"/>
                    <w:szCs w:val="24"/>
                    <w:lang w:val="en-US"/>
                  </w:rPr>
                </w:rPrChange>
              </w:rPr>
            </w:pPr>
            <w:r w:rsidRPr="005D2465">
              <w:rPr>
                <w:rFonts w:ascii="Times New Roman" w:hAnsi="Times New Roman" w:cs="Times New Roman"/>
                <w:i/>
                <w:iCs/>
                <w:sz w:val="24"/>
                <w:szCs w:val="24"/>
              </w:rPr>
              <w:t>яростно в</w:t>
            </w:r>
            <w:ins w:id="7" w:author="Пользователь Windows" w:date="2022-06-10T01:00:00Z">
              <w:r w:rsidR="00366ED9" w:rsidRPr="00366ED9">
                <w:rPr>
                  <w:rFonts w:ascii="Times New Roman" w:hAnsi="Times New Roman" w:cs="Times New Roman"/>
                  <w:i/>
                  <w:iCs/>
                  <w:sz w:val="24"/>
                  <w:szCs w:val="24"/>
                  <w:rPrChange w:id="8" w:author="Пользователь Windows" w:date="2022-06-10T01:00:00Z">
                    <w:rPr>
                      <w:rFonts w:ascii="Times New Roman" w:hAnsi="Times New Roman" w:cs="Times New Roman"/>
                      <w:i/>
                      <w:iCs/>
                      <w:sz w:val="24"/>
                      <w:szCs w:val="24"/>
                      <w:lang w:val="en-GB"/>
                    </w:rPr>
                  </w:rPrChange>
                </w:rPr>
                <w:t>,</w:t>
              </w:r>
              <w:r w:rsidR="00366ED9">
                <w:rPr>
                  <w:rFonts w:ascii="Times New Roman" w:hAnsi="Times New Roman" w:cs="Times New Roman"/>
                  <w:i/>
                  <w:iCs/>
                  <w:sz w:val="24"/>
                  <w:szCs w:val="24"/>
                  <w:lang w:val="en-GB"/>
                </w:rPr>
                <w:t>k</w:t>
              </w:r>
            </w:ins>
            <w:proofErr w:type="spellStart"/>
            <w:r w:rsidRPr="005D2465">
              <w:rPr>
                <w:rFonts w:ascii="Times New Roman" w:hAnsi="Times New Roman" w:cs="Times New Roman"/>
                <w:i/>
                <w:iCs/>
                <w:sz w:val="24"/>
                <w:szCs w:val="24"/>
              </w:rPr>
              <w:t>озились</w:t>
            </w:r>
            <w:proofErr w:type="spellEnd"/>
            <w:r w:rsidRPr="005D2465">
              <w:rPr>
                <w:rFonts w:ascii="Times New Roman" w:hAnsi="Times New Roman" w:cs="Times New Roman"/>
                <w:i/>
                <w:iCs/>
                <w:sz w:val="24"/>
                <w:szCs w:val="24"/>
              </w:rPr>
              <w:t xml:space="preserve"> две фигуры, хрипя и ругаясь. (Горький)</w:t>
            </w:r>
          </w:p>
        </w:tc>
      </w:tr>
    </w:tbl>
    <w:p w:rsidR="00CC2859" w:rsidRPr="00366ED9" w:rsidRDefault="00CC2859" w:rsidP="00E019D9">
      <w:pPr>
        <w:spacing w:line="276" w:lineRule="auto"/>
        <w:ind w:firstLine="708"/>
        <w:jc w:val="both"/>
        <w:rPr>
          <w:rFonts w:ascii="Times New Roman" w:hAnsi="Times New Roman" w:cs="Times New Roman"/>
          <w:sz w:val="24"/>
          <w:szCs w:val="24"/>
          <w:rPrChange w:id="9" w:author="Пользователь Windows" w:date="2022-06-10T01:00:00Z">
            <w:rPr>
              <w:rFonts w:ascii="Times New Roman" w:hAnsi="Times New Roman" w:cs="Times New Roman"/>
              <w:sz w:val="24"/>
              <w:szCs w:val="24"/>
              <w:lang w:val="en-US"/>
            </w:rPr>
          </w:rPrChange>
        </w:rPr>
      </w:pPr>
    </w:p>
    <w:p w:rsidR="00CC2859" w:rsidRDefault="00CC2859" w:rsidP="00CC2859">
      <w:pPr>
        <w:rPr>
          <w:rFonts w:ascii="Times New Roman" w:hAnsi="Times New Roman" w:cs="Times New Roman"/>
          <w:sz w:val="24"/>
          <w:szCs w:val="24"/>
          <w:lang w:val="en-US"/>
        </w:rPr>
      </w:pPr>
      <w:r>
        <w:rPr>
          <w:rFonts w:ascii="Times New Roman" w:hAnsi="Times New Roman" w:cs="Times New Roman"/>
          <w:sz w:val="24"/>
          <w:szCs w:val="24"/>
          <w:lang w:val="en-US"/>
        </w:rPr>
        <w:t>In Tajik language, these amplifying adverbs are mostly used</w:t>
      </w:r>
      <w:r w:rsidRPr="00CC2859">
        <w:rPr>
          <w:rFonts w:ascii="Times New Roman" w:hAnsi="Times New Roman" w:cs="Times New Roman"/>
          <w:sz w:val="24"/>
          <w:szCs w:val="24"/>
          <w:lang w:val="en-US"/>
        </w:rPr>
        <w:t xml:space="preserve">: </w:t>
      </w:r>
      <w:r w:rsidRPr="00CC2859">
        <w:rPr>
          <w:rFonts w:ascii="Times New Roman" w:hAnsi="Times New Roman" w:cs="Times New Roman"/>
          <w:sz w:val="24"/>
          <w:szCs w:val="24"/>
        </w:rPr>
        <w:t>беҳад</w:t>
      </w:r>
      <w:r w:rsidRPr="00CC2859">
        <w:rPr>
          <w:rFonts w:ascii="Times New Roman" w:hAnsi="Times New Roman" w:cs="Times New Roman"/>
          <w:sz w:val="24"/>
          <w:szCs w:val="24"/>
          <w:lang w:val="en-US"/>
        </w:rPr>
        <w:t xml:space="preserve">, </w:t>
      </w:r>
      <w:proofErr w:type="spellStart"/>
      <w:r w:rsidRPr="00CC2859">
        <w:rPr>
          <w:rFonts w:ascii="Times New Roman" w:hAnsi="Times New Roman" w:cs="Times New Roman"/>
          <w:sz w:val="24"/>
          <w:szCs w:val="24"/>
        </w:rPr>
        <w:t>ниҳоят</w:t>
      </w:r>
      <w:proofErr w:type="spellEnd"/>
      <w:r w:rsidRPr="00CC2859">
        <w:rPr>
          <w:rFonts w:ascii="Times New Roman" w:hAnsi="Times New Roman" w:cs="Times New Roman"/>
          <w:sz w:val="24"/>
          <w:szCs w:val="24"/>
          <w:lang w:val="en-US"/>
        </w:rPr>
        <w:t xml:space="preserve">, </w:t>
      </w:r>
      <w:proofErr w:type="spellStart"/>
      <w:r w:rsidRPr="00CC2859">
        <w:rPr>
          <w:rFonts w:ascii="Times New Roman" w:hAnsi="Times New Roman" w:cs="Times New Roman"/>
          <w:sz w:val="24"/>
          <w:szCs w:val="24"/>
        </w:rPr>
        <w:t>бештар</w:t>
      </w:r>
      <w:proofErr w:type="spellEnd"/>
      <w:r w:rsidRPr="00CC2859">
        <w:rPr>
          <w:rFonts w:ascii="Times New Roman" w:hAnsi="Times New Roman" w:cs="Times New Roman"/>
          <w:sz w:val="24"/>
          <w:szCs w:val="24"/>
          <w:lang w:val="en-US"/>
        </w:rPr>
        <w:t xml:space="preserve">, </w:t>
      </w:r>
      <w:proofErr w:type="spellStart"/>
      <w:r w:rsidRPr="00CC2859">
        <w:rPr>
          <w:rFonts w:ascii="Times New Roman" w:hAnsi="Times New Roman" w:cs="Times New Roman"/>
          <w:sz w:val="24"/>
          <w:szCs w:val="24"/>
        </w:rPr>
        <w:t>бағоят</w:t>
      </w:r>
      <w:proofErr w:type="spellEnd"/>
      <w:r>
        <w:rPr>
          <w:rFonts w:ascii="Times New Roman" w:hAnsi="Times New Roman" w:cs="Times New Roman"/>
          <w:sz w:val="24"/>
          <w:szCs w:val="24"/>
          <w:lang w:val="en-US"/>
        </w:rPr>
        <w:t xml:space="preserve"> and etc.</w:t>
      </w:r>
    </w:p>
    <w:p w:rsidR="00CC2859" w:rsidRPr="007B06AC" w:rsidRDefault="00CC2859" w:rsidP="00CC2859">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67"/>
        <w:gridCol w:w="4678"/>
      </w:tblGrid>
      <w:tr w:rsidR="00CC2859" w:rsidTr="006820EF">
        <w:tc>
          <w:tcPr>
            <w:tcW w:w="4785" w:type="dxa"/>
          </w:tcPr>
          <w:p w:rsidR="00CC2859" w:rsidRPr="007B06AC" w:rsidRDefault="00CC2859"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CC2859" w:rsidRPr="007B06AC" w:rsidRDefault="00CC2859"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CC2859" w:rsidRPr="005D2465" w:rsidTr="006820EF">
        <w:tc>
          <w:tcPr>
            <w:tcW w:w="4785" w:type="dxa"/>
          </w:tcPr>
          <w:p w:rsidR="00CC2859" w:rsidRPr="005D2465" w:rsidRDefault="00CC2859" w:rsidP="006820EF">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 xml:space="preserve">Дар </w:t>
            </w:r>
            <w:proofErr w:type="spellStart"/>
            <w:r w:rsidRPr="005D2465">
              <w:rPr>
                <w:rFonts w:ascii="Times New Roman" w:hAnsi="Times New Roman" w:cs="Times New Roman"/>
                <w:i/>
                <w:iCs/>
                <w:sz w:val="24"/>
                <w:szCs w:val="24"/>
              </w:rPr>
              <w:t>мактабу</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донишгоҳҳо</w:t>
            </w:r>
            <w:proofErr w:type="spellEnd"/>
            <w:r w:rsidRPr="005D2465">
              <w:rPr>
                <w:rFonts w:ascii="Times New Roman" w:hAnsi="Times New Roman" w:cs="Times New Roman"/>
                <w:i/>
                <w:iCs/>
                <w:sz w:val="24"/>
                <w:szCs w:val="24"/>
              </w:rPr>
              <w:t xml:space="preserve"> ба </w:t>
            </w:r>
            <w:proofErr w:type="spellStart"/>
            <w:r w:rsidRPr="005D2465">
              <w:rPr>
                <w:rFonts w:ascii="Times New Roman" w:hAnsi="Times New Roman" w:cs="Times New Roman"/>
                <w:i/>
                <w:iCs/>
                <w:sz w:val="24"/>
                <w:szCs w:val="24"/>
              </w:rPr>
              <w:t>фарзандони</w:t>
            </w:r>
            <w:proofErr w:type="spellEnd"/>
            <w:r w:rsidRPr="005D2465">
              <w:rPr>
                <w:rFonts w:ascii="Times New Roman" w:hAnsi="Times New Roman" w:cs="Times New Roman"/>
                <w:i/>
                <w:iCs/>
                <w:sz w:val="24"/>
                <w:szCs w:val="24"/>
              </w:rPr>
              <w:t xml:space="preserve"> мо</w:t>
            </w:r>
          </w:p>
        </w:tc>
        <w:tc>
          <w:tcPr>
            <w:tcW w:w="4786" w:type="dxa"/>
          </w:tcPr>
          <w:p w:rsidR="00CC2859" w:rsidRPr="005D2465" w:rsidRDefault="00CC2859" w:rsidP="006820EF">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 xml:space="preserve">мо ба </w:t>
            </w:r>
            <w:proofErr w:type="spellStart"/>
            <w:r w:rsidRPr="005D2465">
              <w:rPr>
                <w:rFonts w:ascii="Times New Roman" w:hAnsi="Times New Roman" w:cs="Times New Roman"/>
                <w:i/>
                <w:iCs/>
                <w:sz w:val="24"/>
                <w:szCs w:val="24"/>
              </w:rPr>
              <w:t>ҷои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таърихи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халқи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тоҷик</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бештар</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таърихи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халқҳои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дигарро</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меомӯзонданд</w:t>
            </w:r>
            <w:proofErr w:type="spellEnd"/>
            <w:r w:rsidRPr="005D2465">
              <w:rPr>
                <w:rFonts w:ascii="Times New Roman" w:hAnsi="Times New Roman" w:cs="Times New Roman"/>
                <w:i/>
                <w:iCs/>
                <w:sz w:val="24"/>
                <w:szCs w:val="24"/>
              </w:rPr>
              <w:t>. (Гафуров)</w:t>
            </w:r>
          </w:p>
        </w:tc>
      </w:tr>
      <w:tr w:rsidR="00CC2859" w:rsidRPr="005D2465" w:rsidTr="006820EF">
        <w:tc>
          <w:tcPr>
            <w:tcW w:w="4785" w:type="dxa"/>
          </w:tcPr>
          <w:p w:rsidR="00CC2859" w:rsidRPr="005D2465" w:rsidRDefault="00CC2859" w:rsidP="006820EF">
            <w:pPr>
              <w:spacing w:line="276" w:lineRule="auto"/>
              <w:jc w:val="both"/>
              <w:rPr>
                <w:rFonts w:ascii="Times New Roman" w:hAnsi="Times New Roman" w:cs="Times New Roman"/>
                <w:i/>
                <w:iCs/>
                <w:sz w:val="24"/>
                <w:szCs w:val="24"/>
              </w:rPr>
            </w:pPr>
            <w:proofErr w:type="spellStart"/>
            <w:r w:rsidRPr="005D2465">
              <w:rPr>
                <w:rFonts w:ascii="Times New Roman" w:hAnsi="Times New Roman" w:cs="Times New Roman"/>
                <w:i/>
                <w:iCs/>
                <w:sz w:val="24"/>
                <w:szCs w:val="24"/>
              </w:rPr>
              <w:t>Соҳибони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маданияти</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Чуст</w:t>
            </w:r>
            <w:proofErr w:type="spellEnd"/>
          </w:p>
        </w:tc>
        <w:tc>
          <w:tcPr>
            <w:tcW w:w="4786" w:type="dxa"/>
          </w:tcPr>
          <w:p w:rsidR="00CC2859" w:rsidRPr="005D2465" w:rsidRDefault="00CC2859" w:rsidP="006820EF">
            <w:pPr>
              <w:spacing w:line="276" w:lineRule="auto"/>
              <w:jc w:val="both"/>
              <w:rPr>
                <w:rFonts w:ascii="Times New Roman" w:hAnsi="Times New Roman" w:cs="Times New Roman"/>
                <w:i/>
                <w:iCs/>
                <w:sz w:val="24"/>
                <w:szCs w:val="24"/>
              </w:rPr>
            </w:pPr>
            <w:proofErr w:type="spellStart"/>
            <w:r w:rsidRPr="005D2465">
              <w:rPr>
                <w:rFonts w:ascii="Times New Roman" w:hAnsi="Times New Roman" w:cs="Times New Roman"/>
                <w:i/>
                <w:iCs/>
                <w:sz w:val="24"/>
                <w:szCs w:val="24"/>
              </w:rPr>
              <w:t>бештар</w:t>
            </w:r>
            <w:proofErr w:type="spellEnd"/>
            <w:r w:rsidRPr="005D2465">
              <w:rPr>
                <w:rFonts w:ascii="Times New Roman" w:hAnsi="Times New Roman" w:cs="Times New Roman"/>
                <w:i/>
                <w:iCs/>
                <w:sz w:val="24"/>
                <w:szCs w:val="24"/>
              </w:rPr>
              <w:t xml:space="preserve"> ба </w:t>
            </w:r>
            <w:proofErr w:type="spellStart"/>
            <w:r w:rsidRPr="005D2465">
              <w:rPr>
                <w:rFonts w:ascii="Times New Roman" w:hAnsi="Times New Roman" w:cs="Times New Roman"/>
                <w:i/>
                <w:iCs/>
                <w:sz w:val="24"/>
                <w:szCs w:val="24"/>
              </w:rPr>
              <w:t>зироат</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машuул</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буданд</w:t>
            </w:r>
            <w:proofErr w:type="spellEnd"/>
            <w:r w:rsidRPr="005D2465">
              <w:rPr>
                <w:rFonts w:ascii="Times New Roman" w:hAnsi="Times New Roman" w:cs="Times New Roman"/>
                <w:i/>
                <w:iCs/>
                <w:sz w:val="24"/>
                <w:szCs w:val="24"/>
              </w:rPr>
              <w:t>. (Гафуров)</w:t>
            </w:r>
          </w:p>
        </w:tc>
      </w:tr>
    </w:tbl>
    <w:p w:rsidR="00CC2859" w:rsidRPr="00CC2859" w:rsidRDefault="00CC2859" w:rsidP="00CC2859">
      <w:pPr>
        <w:spacing w:line="276" w:lineRule="auto"/>
        <w:ind w:firstLine="708"/>
        <w:jc w:val="both"/>
        <w:rPr>
          <w:rFonts w:ascii="Times New Roman" w:hAnsi="Times New Roman" w:cs="Times New Roman"/>
          <w:sz w:val="24"/>
          <w:szCs w:val="24"/>
        </w:rPr>
      </w:pPr>
    </w:p>
    <w:p w:rsidR="00CC2859" w:rsidRDefault="00CC2859" w:rsidP="00E019D9">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Personal pronoun traditionally highlight the theme of a sentence:</w:t>
      </w:r>
    </w:p>
    <w:p w:rsidR="00CC2859" w:rsidRPr="007B06AC" w:rsidRDefault="00CC2859" w:rsidP="00CC2859">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72"/>
        <w:gridCol w:w="4673"/>
      </w:tblGrid>
      <w:tr w:rsidR="00CC2859" w:rsidTr="006820EF">
        <w:tc>
          <w:tcPr>
            <w:tcW w:w="4785" w:type="dxa"/>
          </w:tcPr>
          <w:p w:rsidR="00CC2859" w:rsidRPr="007B06AC" w:rsidRDefault="00CC2859"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CC2859" w:rsidRPr="007B06AC" w:rsidRDefault="00CC2859"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CC2859" w:rsidRPr="005D2465" w:rsidTr="006820EF">
        <w:tc>
          <w:tcPr>
            <w:tcW w:w="4785" w:type="dxa"/>
          </w:tcPr>
          <w:p w:rsidR="00CC2859" w:rsidRPr="005D2465" w:rsidRDefault="00CC2859"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Mr. R</w:t>
            </w:r>
            <w:r w:rsidRPr="005D2465">
              <w:rPr>
                <w:rFonts w:ascii="Times New Roman" w:hAnsi="Times New Roman" w:cs="Times New Roman"/>
                <w:i/>
                <w:iCs/>
                <w:sz w:val="24"/>
                <w:szCs w:val="24"/>
              </w:rPr>
              <w:t>о</w:t>
            </w:r>
            <w:proofErr w:type="spellStart"/>
            <w:r w:rsidRPr="005D2465">
              <w:rPr>
                <w:rFonts w:ascii="Times New Roman" w:hAnsi="Times New Roman" w:cs="Times New Roman"/>
                <w:i/>
                <w:iCs/>
                <w:sz w:val="24"/>
                <w:szCs w:val="24"/>
                <w:lang w:val="en-US"/>
              </w:rPr>
              <w:t>chester</w:t>
            </w:r>
            <w:proofErr w:type="spellEnd"/>
            <w:r w:rsidRPr="005D2465">
              <w:rPr>
                <w:rFonts w:ascii="Times New Roman" w:hAnsi="Times New Roman" w:cs="Times New Roman"/>
                <w:i/>
                <w:iCs/>
                <w:sz w:val="24"/>
                <w:szCs w:val="24"/>
                <w:lang w:val="en-US"/>
              </w:rPr>
              <w:t xml:space="preserve"> is blind, but he always burns candles</w:t>
            </w:r>
          </w:p>
        </w:tc>
        <w:tc>
          <w:tcPr>
            <w:tcW w:w="4786" w:type="dxa"/>
          </w:tcPr>
          <w:p w:rsidR="00CC2859" w:rsidRPr="005D2465" w:rsidRDefault="00F4357B" w:rsidP="006820EF">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lang w:val="en-US"/>
              </w:rPr>
              <w:t>in his r</w:t>
            </w:r>
            <w:r w:rsidRPr="005D2465">
              <w:rPr>
                <w:rFonts w:ascii="Times New Roman" w:hAnsi="Times New Roman" w:cs="Times New Roman"/>
                <w:i/>
                <w:iCs/>
                <w:sz w:val="24"/>
                <w:szCs w:val="24"/>
              </w:rPr>
              <w:t>оо</w:t>
            </w:r>
            <w:r w:rsidRPr="005D2465">
              <w:rPr>
                <w:rFonts w:ascii="Times New Roman" w:hAnsi="Times New Roman" w:cs="Times New Roman"/>
                <w:i/>
                <w:iCs/>
                <w:sz w:val="24"/>
                <w:szCs w:val="24"/>
                <w:lang w:val="en-US"/>
              </w:rPr>
              <w:t>m in the evenings,' she said. (Br</w:t>
            </w:r>
            <w:r w:rsidRPr="005D2465">
              <w:rPr>
                <w:rFonts w:ascii="Times New Roman" w:hAnsi="Times New Roman" w:cs="Times New Roman"/>
                <w:i/>
                <w:iCs/>
                <w:sz w:val="24"/>
                <w:szCs w:val="24"/>
              </w:rPr>
              <w:t>о</w:t>
            </w:r>
            <w:proofErr w:type="spellStart"/>
            <w:r w:rsidRPr="005D2465">
              <w:rPr>
                <w:rFonts w:ascii="Times New Roman" w:hAnsi="Times New Roman" w:cs="Times New Roman"/>
                <w:i/>
                <w:iCs/>
                <w:sz w:val="24"/>
                <w:szCs w:val="24"/>
                <w:lang w:val="en-US"/>
              </w:rPr>
              <w:t>nte</w:t>
            </w:r>
            <w:proofErr w:type="spellEnd"/>
            <w:r w:rsidRPr="005D2465">
              <w:rPr>
                <w:rFonts w:ascii="Times New Roman" w:hAnsi="Times New Roman" w:cs="Times New Roman"/>
                <w:i/>
                <w:iCs/>
                <w:sz w:val="24"/>
                <w:szCs w:val="24"/>
                <w:lang w:val="en-US"/>
              </w:rPr>
              <w:t>)</w:t>
            </w:r>
          </w:p>
        </w:tc>
      </w:tr>
      <w:tr w:rsidR="00CC2859" w:rsidRPr="00C431AC" w:rsidTr="006820EF">
        <w:tc>
          <w:tcPr>
            <w:tcW w:w="4785" w:type="dxa"/>
          </w:tcPr>
          <w:p w:rsidR="00CC2859" w:rsidRPr="005D2465" w:rsidRDefault="00F4357B"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A pretty little girl walked t</w:t>
            </w:r>
            <w:r w:rsidRPr="005D2465">
              <w:rPr>
                <w:rFonts w:ascii="Times New Roman" w:hAnsi="Times New Roman" w:cs="Times New Roman"/>
                <w:i/>
                <w:iCs/>
                <w:sz w:val="24"/>
                <w:szCs w:val="24"/>
              </w:rPr>
              <w:t>о</w:t>
            </w:r>
            <w:r w:rsidRPr="005D2465">
              <w:rPr>
                <w:rFonts w:ascii="Times New Roman" w:hAnsi="Times New Roman" w:cs="Times New Roman"/>
                <w:i/>
                <w:iCs/>
                <w:sz w:val="24"/>
                <w:szCs w:val="24"/>
                <w:lang w:val="en-US"/>
              </w:rPr>
              <w:t>wards me, she was</w:t>
            </w:r>
          </w:p>
        </w:tc>
        <w:tc>
          <w:tcPr>
            <w:tcW w:w="4786" w:type="dxa"/>
          </w:tcPr>
          <w:p w:rsidR="00CC2859" w:rsidRPr="005D2465" w:rsidRDefault="00F4357B"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ab</w:t>
            </w:r>
            <w:r w:rsidRPr="005D2465">
              <w:rPr>
                <w:rFonts w:ascii="Times New Roman" w:hAnsi="Times New Roman" w:cs="Times New Roman"/>
                <w:i/>
                <w:iCs/>
                <w:sz w:val="24"/>
                <w:szCs w:val="24"/>
              </w:rPr>
              <w:t>о</w:t>
            </w:r>
            <w:proofErr w:type="spellStart"/>
            <w:r w:rsidRPr="005D2465">
              <w:rPr>
                <w:rFonts w:ascii="Times New Roman" w:hAnsi="Times New Roman" w:cs="Times New Roman"/>
                <w:i/>
                <w:iCs/>
                <w:sz w:val="24"/>
                <w:szCs w:val="24"/>
                <w:lang w:val="en-US"/>
              </w:rPr>
              <w:t>ut</w:t>
            </w:r>
            <w:proofErr w:type="spellEnd"/>
            <w:r w:rsidRPr="005D2465">
              <w:rPr>
                <w:rFonts w:ascii="Times New Roman" w:hAnsi="Times New Roman" w:cs="Times New Roman"/>
                <w:i/>
                <w:iCs/>
                <w:sz w:val="24"/>
                <w:szCs w:val="24"/>
                <w:lang w:val="en-US"/>
              </w:rPr>
              <w:t xml:space="preserve"> eight years </w:t>
            </w:r>
            <w:r w:rsidRPr="005D2465">
              <w:rPr>
                <w:rFonts w:ascii="Times New Roman" w:hAnsi="Times New Roman" w:cs="Times New Roman"/>
                <w:i/>
                <w:iCs/>
                <w:sz w:val="24"/>
                <w:szCs w:val="24"/>
              </w:rPr>
              <w:t>о</w:t>
            </w:r>
            <w:r w:rsidRPr="005D2465">
              <w:rPr>
                <w:rFonts w:ascii="Times New Roman" w:hAnsi="Times New Roman" w:cs="Times New Roman"/>
                <w:i/>
                <w:iCs/>
                <w:sz w:val="24"/>
                <w:szCs w:val="24"/>
                <w:lang w:val="en-US"/>
              </w:rPr>
              <w:t>ld.  (Br</w:t>
            </w:r>
            <w:r w:rsidRPr="005D2465">
              <w:rPr>
                <w:rFonts w:ascii="Times New Roman" w:hAnsi="Times New Roman" w:cs="Times New Roman"/>
                <w:i/>
                <w:iCs/>
                <w:sz w:val="24"/>
                <w:szCs w:val="24"/>
              </w:rPr>
              <w:t>о</w:t>
            </w:r>
            <w:proofErr w:type="spellStart"/>
            <w:r w:rsidRPr="005D2465">
              <w:rPr>
                <w:rFonts w:ascii="Times New Roman" w:hAnsi="Times New Roman" w:cs="Times New Roman"/>
                <w:i/>
                <w:iCs/>
                <w:sz w:val="24"/>
                <w:szCs w:val="24"/>
                <w:lang w:val="en-US"/>
              </w:rPr>
              <w:t>nte</w:t>
            </w:r>
            <w:proofErr w:type="spellEnd"/>
            <w:r w:rsidRPr="005D2465">
              <w:rPr>
                <w:rFonts w:ascii="Times New Roman" w:hAnsi="Times New Roman" w:cs="Times New Roman"/>
                <w:i/>
                <w:iCs/>
                <w:sz w:val="24"/>
                <w:szCs w:val="24"/>
                <w:lang w:val="en-US"/>
              </w:rPr>
              <w:t>).</w:t>
            </w:r>
          </w:p>
        </w:tc>
      </w:tr>
    </w:tbl>
    <w:p w:rsidR="00CC2859" w:rsidRDefault="00CC2859" w:rsidP="00E019D9">
      <w:pPr>
        <w:spacing w:line="276" w:lineRule="auto"/>
        <w:ind w:firstLine="708"/>
        <w:jc w:val="both"/>
        <w:rPr>
          <w:rFonts w:ascii="Times New Roman" w:hAnsi="Times New Roman" w:cs="Times New Roman"/>
          <w:sz w:val="24"/>
          <w:szCs w:val="24"/>
          <w:lang w:val="en-US"/>
        </w:rPr>
      </w:pPr>
    </w:p>
    <w:p w:rsidR="00F4357B" w:rsidRDefault="00F4357B" w:rsidP="00E019D9">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Tajik and Russian, there is also a similar trend when personal pronoun relate to the theme of the statement.</w:t>
      </w:r>
    </w:p>
    <w:p w:rsidR="00F4357B" w:rsidRPr="007B06AC" w:rsidRDefault="00F4357B" w:rsidP="00F4357B">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73"/>
        <w:gridCol w:w="4672"/>
      </w:tblGrid>
      <w:tr w:rsidR="00F4357B" w:rsidTr="006820EF">
        <w:tc>
          <w:tcPr>
            <w:tcW w:w="4785" w:type="dxa"/>
          </w:tcPr>
          <w:p w:rsidR="00F4357B" w:rsidRPr="007B06AC" w:rsidRDefault="00F4357B"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F4357B" w:rsidRPr="007B06AC" w:rsidRDefault="00F4357B"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F4357B" w:rsidRPr="005D2465" w:rsidTr="006820EF">
        <w:tc>
          <w:tcPr>
            <w:tcW w:w="4785" w:type="dxa"/>
          </w:tcPr>
          <w:p w:rsidR="00F4357B" w:rsidRPr="005D2465" w:rsidRDefault="00F4357B"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Когда мы</w:t>
            </w:r>
            <w:r w:rsidRPr="005D2465">
              <w:rPr>
                <w:rFonts w:ascii="Times New Roman" w:hAnsi="Times New Roman" w:cs="Times New Roman"/>
                <w:i/>
                <w:iCs/>
                <w:sz w:val="24"/>
                <w:szCs w:val="24"/>
                <w:lang w:val="en-US"/>
              </w:rPr>
              <w:t>,</w:t>
            </w:r>
          </w:p>
        </w:tc>
        <w:tc>
          <w:tcPr>
            <w:tcW w:w="4786" w:type="dxa"/>
          </w:tcPr>
          <w:p w:rsidR="00F4357B" w:rsidRPr="005D2465" w:rsidRDefault="00F4357B"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как</w:t>
            </w:r>
            <w:r w:rsidRPr="00263AEC">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одурелые</w:t>
            </w:r>
            <w:proofErr w:type="spellEnd"/>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rPr>
              <w:t>сами</w:t>
            </w:r>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rPr>
              <w:t>прямо</w:t>
            </w:r>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rPr>
              <w:t>в</w:t>
            </w:r>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rPr>
              <w:t>сеть</w:t>
            </w:r>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rPr>
              <w:t>лезем</w:t>
            </w:r>
            <w:r w:rsidRPr="00263AEC">
              <w:rPr>
                <w:rFonts w:ascii="Times New Roman" w:hAnsi="Times New Roman" w:cs="Times New Roman"/>
                <w:i/>
                <w:iCs/>
                <w:sz w:val="24"/>
                <w:szCs w:val="24"/>
              </w:rPr>
              <w:t xml:space="preserve">. </w:t>
            </w:r>
            <w:r w:rsidRPr="005D2465">
              <w:rPr>
                <w:rFonts w:ascii="Times New Roman" w:hAnsi="Times New Roman" w:cs="Times New Roman"/>
                <w:i/>
                <w:iCs/>
                <w:sz w:val="24"/>
                <w:szCs w:val="24"/>
                <w:lang w:val="en-US"/>
              </w:rPr>
              <w:t>(</w:t>
            </w:r>
            <w:r w:rsidRPr="005D2465">
              <w:rPr>
                <w:rFonts w:ascii="Times New Roman" w:hAnsi="Times New Roman" w:cs="Times New Roman"/>
                <w:i/>
                <w:iCs/>
                <w:sz w:val="24"/>
                <w:szCs w:val="24"/>
              </w:rPr>
              <w:t>Салтыков</w:t>
            </w:r>
            <w:r w:rsidRPr="005D2465">
              <w:rPr>
                <w:rFonts w:ascii="Times New Roman" w:hAnsi="Times New Roman" w:cs="Times New Roman"/>
                <w:i/>
                <w:iCs/>
                <w:sz w:val="24"/>
                <w:szCs w:val="24"/>
                <w:lang w:val="en-US"/>
              </w:rPr>
              <w:t xml:space="preserve"> </w:t>
            </w:r>
            <w:r w:rsidRPr="005D2465">
              <w:rPr>
                <w:rFonts w:ascii="Times New Roman" w:hAnsi="Times New Roman" w:cs="Times New Roman"/>
                <w:i/>
                <w:iCs/>
                <w:sz w:val="24"/>
                <w:szCs w:val="24"/>
              </w:rPr>
              <w:t>Щедрин</w:t>
            </w:r>
            <w:r w:rsidRPr="005D2465">
              <w:rPr>
                <w:rFonts w:ascii="Times New Roman" w:hAnsi="Times New Roman" w:cs="Times New Roman"/>
                <w:i/>
                <w:iCs/>
                <w:sz w:val="24"/>
                <w:szCs w:val="24"/>
                <w:lang w:val="en-US"/>
              </w:rPr>
              <w:t>)</w:t>
            </w:r>
          </w:p>
        </w:tc>
      </w:tr>
      <w:tr w:rsidR="00F4357B" w:rsidRPr="005D2465" w:rsidTr="006820EF">
        <w:tc>
          <w:tcPr>
            <w:tcW w:w="4785" w:type="dxa"/>
          </w:tcPr>
          <w:p w:rsidR="00F4357B" w:rsidRPr="00263AEC" w:rsidRDefault="00F4357B" w:rsidP="006820EF">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Девочку</w:t>
            </w:r>
          </w:p>
          <w:p w:rsidR="00F4357B" w:rsidRPr="005D2465" w:rsidRDefault="00F4357B" w:rsidP="006820EF">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и чем старше она становилась,</w:t>
            </w:r>
          </w:p>
        </w:tc>
        <w:tc>
          <w:tcPr>
            <w:tcW w:w="4786" w:type="dxa"/>
          </w:tcPr>
          <w:p w:rsidR="00F4357B" w:rsidRPr="005D2465" w:rsidRDefault="00F4357B" w:rsidP="00F4357B">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 xml:space="preserve">назвали </w:t>
            </w:r>
            <w:proofErr w:type="spellStart"/>
            <w:r w:rsidRPr="005D2465">
              <w:rPr>
                <w:rFonts w:ascii="Times New Roman" w:hAnsi="Times New Roman" w:cs="Times New Roman"/>
                <w:i/>
                <w:iCs/>
                <w:sz w:val="24"/>
                <w:szCs w:val="24"/>
              </w:rPr>
              <w:t>Аленушкой</w:t>
            </w:r>
            <w:proofErr w:type="spellEnd"/>
          </w:p>
          <w:p w:rsidR="00F4357B" w:rsidRPr="005D2465" w:rsidRDefault="00F4357B" w:rsidP="00F4357B">
            <w:pPr>
              <w:spacing w:line="276" w:lineRule="auto"/>
              <w:jc w:val="both"/>
              <w:rPr>
                <w:rFonts w:ascii="Times New Roman" w:hAnsi="Times New Roman" w:cs="Times New Roman"/>
                <w:i/>
                <w:iCs/>
                <w:sz w:val="24"/>
                <w:szCs w:val="24"/>
              </w:rPr>
            </w:pPr>
            <w:r w:rsidRPr="005D2465">
              <w:rPr>
                <w:rFonts w:ascii="Times New Roman" w:hAnsi="Times New Roman" w:cs="Times New Roman"/>
                <w:i/>
                <w:iCs/>
                <w:sz w:val="24"/>
                <w:szCs w:val="24"/>
              </w:rPr>
              <w:t>тем меньше подходило ей это сказочное длинное имя. (Муравьева).</w:t>
            </w:r>
          </w:p>
          <w:p w:rsidR="00F4357B" w:rsidRPr="005D2465" w:rsidRDefault="00F4357B" w:rsidP="006820EF">
            <w:pPr>
              <w:spacing w:line="276" w:lineRule="auto"/>
              <w:jc w:val="both"/>
              <w:rPr>
                <w:rFonts w:ascii="Times New Roman" w:hAnsi="Times New Roman" w:cs="Times New Roman"/>
                <w:i/>
                <w:iCs/>
                <w:sz w:val="24"/>
                <w:szCs w:val="24"/>
              </w:rPr>
            </w:pPr>
          </w:p>
        </w:tc>
      </w:tr>
    </w:tbl>
    <w:p w:rsidR="00F4357B" w:rsidRPr="00F4357B" w:rsidRDefault="00F4357B" w:rsidP="00F4357B">
      <w:pPr>
        <w:spacing w:line="276" w:lineRule="auto"/>
        <w:ind w:firstLine="708"/>
        <w:jc w:val="both"/>
        <w:rPr>
          <w:rFonts w:ascii="Times New Roman" w:hAnsi="Times New Roman" w:cs="Times New Roman"/>
          <w:sz w:val="24"/>
          <w:szCs w:val="24"/>
        </w:rPr>
      </w:pPr>
    </w:p>
    <w:p w:rsidR="00F4357B" w:rsidRDefault="00F4357B" w:rsidP="00E019D9">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there are exceptions when a personal pronoun is a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of a statement.</w:t>
      </w:r>
    </w:p>
    <w:tbl>
      <w:tblPr>
        <w:tblStyle w:val="ac"/>
        <w:tblW w:w="0" w:type="auto"/>
        <w:tblLook w:val="04A0" w:firstRow="1" w:lastRow="0" w:firstColumn="1" w:lastColumn="0" w:noHBand="0" w:noVBand="1"/>
      </w:tblPr>
      <w:tblGrid>
        <w:gridCol w:w="3106"/>
        <w:gridCol w:w="3138"/>
        <w:gridCol w:w="3101"/>
      </w:tblGrid>
      <w:tr w:rsidR="00F4357B" w:rsidTr="00F4357B">
        <w:tc>
          <w:tcPr>
            <w:tcW w:w="3190" w:type="dxa"/>
          </w:tcPr>
          <w:p w:rsidR="00F4357B" w:rsidRDefault="00F4357B" w:rsidP="00E019D9">
            <w:pPr>
              <w:spacing w:line="276" w:lineRule="auto"/>
              <w:jc w:val="both"/>
              <w:rPr>
                <w:rFonts w:ascii="Times New Roman" w:hAnsi="Times New Roman" w:cs="Times New Roman"/>
                <w:sz w:val="24"/>
                <w:szCs w:val="24"/>
                <w:lang w:val="en-US"/>
              </w:rPr>
            </w:pPr>
          </w:p>
        </w:tc>
        <w:tc>
          <w:tcPr>
            <w:tcW w:w="3190" w:type="dxa"/>
          </w:tcPr>
          <w:p w:rsidR="00F4357B" w:rsidRPr="007B06AC" w:rsidRDefault="00F4357B"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3191" w:type="dxa"/>
          </w:tcPr>
          <w:p w:rsidR="00F4357B" w:rsidRPr="007B06AC" w:rsidRDefault="00F4357B"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F4357B" w:rsidTr="00F4357B">
        <w:tc>
          <w:tcPr>
            <w:tcW w:w="3190" w:type="dxa"/>
          </w:tcPr>
          <w:p w:rsidR="00F4357B" w:rsidRPr="00F4357B" w:rsidRDefault="00F4357B" w:rsidP="00E019D9">
            <w:pPr>
              <w:spacing w:line="276" w:lineRule="auto"/>
              <w:jc w:val="both"/>
              <w:rPr>
                <w:rFonts w:ascii="Times New Roman" w:hAnsi="Times New Roman" w:cs="Times New Roman"/>
                <w:b/>
                <w:sz w:val="24"/>
                <w:szCs w:val="24"/>
                <w:lang w:val="en-US"/>
              </w:rPr>
            </w:pPr>
            <w:r w:rsidRPr="00F4357B">
              <w:rPr>
                <w:rFonts w:ascii="Times New Roman" w:hAnsi="Times New Roman" w:cs="Times New Roman"/>
                <w:b/>
                <w:sz w:val="24"/>
                <w:szCs w:val="24"/>
                <w:lang w:val="en-US"/>
              </w:rPr>
              <w:t xml:space="preserve">English </w:t>
            </w:r>
          </w:p>
        </w:tc>
        <w:tc>
          <w:tcPr>
            <w:tcW w:w="3190" w:type="dxa"/>
          </w:tcPr>
          <w:p w:rsidR="00F4357B" w:rsidRPr="005D2465" w:rsidRDefault="00F4357B" w:rsidP="00E019D9">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 xml:space="preserve">We </w:t>
            </w:r>
            <w:proofErr w:type="spellStart"/>
            <w:r w:rsidRPr="005D2465">
              <w:rPr>
                <w:rFonts w:ascii="Times New Roman" w:hAnsi="Times New Roman" w:cs="Times New Roman"/>
                <w:i/>
                <w:iCs/>
                <w:sz w:val="24"/>
                <w:szCs w:val="24"/>
              </w:rPr>
              <w:t>selected</w:t>
            </w:r>
            <w:proofErr w:type="spellEnd"/>
          </w:p>
        </w:tc>
        <w:tc>
          <w:tcPr>
            <w:tcW w:w="3191" w:type="dxa"/>
          </w:tcPr>
          <w:p w:rsidR="00F4357B" w:rsidRPr="005D2465" w:rsidRDefault="002E5BF6" w:rsidP="00E019D9">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y</w:t>
            </w:r>
            <w:proofErr w:type="spellStart"/>
            <w:r w:rsidR="00F4357B" w:rsidRPr="005D2465">
              <w:rPr>
                <w:rFonts w:ascii="Times New Roman" w:hAnsi="Times New Roman" w:cs="Times New Roman"/>
                <w:i/>
                <w:iCs/>
                <w:sz w:val="24"/>
                <w:szCs w:val="24"/>
              </w:rPr>
              <w:t>оu</w:t>
            </w:r>
            <w:proofErr w:type="spellEnd"/>
            <w:r w:rsidRPr="005D2465">
              <w:rPr>
                <w:rFonts w:ascii="Times New Roman" w:hAnsi="Times New Roman" w:cs="Times New Roman"/>
                <w:i/>
                <w:iCs/>
                <w:sz w:val="24"/>
                <w:szCs w:val="24"/>
                <w:lang w:val="en-US"/>
              </w:rPr>
              <w:t>.</w:t>
            </w:r>
          </w:p>
        </w:tc>
      </w:tr>
      <w:tr w:rsidR="00F4357B" w:rsidTr="00F4357B">
        <w:tc>
          <w:tcPr>
            <w:tcW w:w="3190" w:type="dxa"/>
          </w:tcPr>
          <w:p w:rsidR="00F4357B" w:rsidRPr="00F4357B" w:rsidRDefault="00F4357B" w:rsidP="00E019D9">
            <w:pPr>
              <w:spacing w:line="276" w:lineRule="auto"/>
              <w:jc w:val="both"/>
              <w:rPr>
                <w:rFonts w:ascii="Times New Roman" w:hAnsi="Times New Roman" w:cs="Times New Roman"/>
                <w:b/>
                <w:sz w:val="24"/>
                <w:szCs w:val="24"/>
                <w:lang w:val="en-US"/>
              </w:rPr>
            </w:pPr>
            <w:r w:rsidRPr="00F4357B">
              <w:rPr>
                <w:rFonts w:ascii="Times New Roman" w:hAnsi="Times New Roman" w:cs="Times New Roman"/>
                <w:b/>
                <w:sz w:val="24"/>
                <w:szCs w:val="24"/>
                <w:lang w:val="en-US"/>
              </w:rPr>
              <w:t xml:space="preserve">Russian </w:t>
            </w:r>
          </w:p>
        </w:tc>
        <w:tc>
          <w:tcPr>
            <w:tcW w:w="3190" w:type="dxa"/>
          </w:tcPr>
          <w:p w:rsidR="00F4357B" w:rsidRPr="005D2465" w:rsidRDefault="00F4357B" w:rsidP="00E019D9">
            <w:pPr>
              <w:spacing w:line="276" w:lineRule="auto"/>
              <w:jc w:val="both"/>
              <w:rPr>
                <w:rFonts w:ascii="Times New Roman" w:hAnsi="Times New Roman" w:cs="Times New Roman"/>
                <w:b/>
                <w:i/>
                <w:iCs/>
                <w:sz w:val="24"/>
                <w:szCs w:val="24"/>
                <w:lang w:val="en-US"/>
              </w:rPr>
            </w:pPr>
            <w:r w:rsidRPr="005D2465">
              <w:rPr>
                <w:rFonts w:ascii="Times New Roman" w:hAnsi="Times New Roman" w:cs="Times New Roman"/>
                <w:i/>
                <w:iCs/>
                <w:sz w:val="24"/>
                <w:szCs w:val="24"/>
              </w:rPr>
              <w:t>И мы остановили выбор</w:t>
            </w:r>
          </w:p>
        </w:tc>
        <w:tc>
          <w:tcPr>
            <w:tcW w:w="3191" w:type="dxa"/>
          </w:tcPr>
          <w:p w:rsidR="00F4357B" w:rsidRPr="005D2465" w:rsidRDefault="00F4357B" w:rsidP="00E019D9">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на вас</w:t>
            </w:r>
            <w:r w:rsidR="002E5BF6" w:rsidRPr="005D2465">
              <w:rPr>
                <w:rFonts w:ascii="Times New Roman" w:hAnsi="Times New Roman" w:cs="Times New Roman"/>
                <w:i/>
                <w:iCs/>
                <w:sz w:val="24"/>
                <w:szCs w:val="24"/>
                <w:lang w:val="en-US"/>
              </w:rPr>
              <w:t>.</w:t>
            </w:r>
          </w:p>
        </w:tc>
      </w:tr>
      <w:tr w:rsidR="00F4357B" w:rsidTr="00F4357B">
        <w:tc>
          <w:tcPr>
            <w:tcW w:w="3190" w:type="dxa"/>
          </w:tcPr>
          <w:p w:rsidR="00F4357B" w:rsidRPr="00F4357B" w:rsidRDefault="00F4357B" w:rsidP="00E019D9">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Tajik </w:t>
            </w:r>
          </w:p>
        </w:tc>
        <w:tc>
          <w:tcPr>
            <w:tcW w:w="3190" w:type="dxa"/>
          </w:tcPr>
          <w:p w:rsidR="00F4357B" w:rsidRPr="005D2465" w:rsidRDefault="00F4357B" w:rsidP="00E019D9">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 xml:space="preserve">Ва мо </w:t>
            </w:r>
            <w:proofErr w:type="spellStart"/>
            <w:r w:rsidRPr="005D2465">
              <w:rPr>
                <w:rFonts w:ascii="Times New Roman" w:hAnsi="Times New Roman" w:cs="Times New Roman"/>
                <w:i/>
                <w:iCs/>
                <w:sz w:val="24"/>
                <w:szCs w:val="24"/>
              </w:rPr>
              <w:t>интихобамонро</w:t>
            </w:r>
            <w:proofErr w:type="spellEnd"/>
            <w:r w:rsidRPr="005D2465">
              <w:rPr>
                <w:rFonts w:ascii="Times New Roman" w:hAnsi="Times New Roman" w:cs="Times New Roman"/>
                <w:i/>
                <w:iCs/>
                <w:sz w:val="24"/>
                <w:szCs w:val="24"/>
              </w:rPr>
              <w:t xml:space="preserve"> </w:t>
            </w:r>
            <w:proofErr w:type="spellStart"/>
            <w:r w:rsidRPr="005D2465">
              <w:rPr>
                <w:rFonts w:ascii="Times New Roman" w:hAnsi="Times New Roman" w:cs="Times New Roman"/>
                <w:i/>
                <w:iCs/>
                <w:sz w:val="24"/>
                <w:szCs w:val="24"/>
              </w:rPr>
              <w:t>кардем</w:t>
            </w:r>
            <w:proofErr w:type="spellEnd"/>
          </w:p>
        </w:tc>
        <w:tc>
          <w:tcPr>
            <w:tcW w:w="3191" w:type="dxa"/>
          </w:tcPr>
          <w:p w:rsidR="00F4357B" w:rsidRPr="005D2465" w:rsidRDefault="00F4357B" w:rsidP="00E019D9">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rPr>
              <w:t>ин шумо</w:t>
            </w:r>
            <w:r w:rsidR="002E5BF6" w:rsidRPr="005D2465">
              <w:rPr>
                <w:rFonts w:ascii="Times New Roman" w:hAnsi="Times New Roman" w:cs="Times New Roman"/>
                <w:i/>
                <w:iCs/>
                <w:sz w:val="24"/>
                <w:szCs w:val="24"/>
                <w:lang w:val="en-US"/>
              </w:rPr>
              <w:t>.</w:t>
            </w:r>
          </w:p>
        </w:tc>
      </w:tr>
    </w:tbl>
    <w:p w:rsidR="00F4357B" w:rsidRDefault="00F4357B" w:rsidP="00E019D9">
      <w:pPr>
        <w:spacing w:line="276" w:lineRule="auto"/>
        <w:ind w:firstLine="708"/>
        <w:jc w:val="both"/>
        <w:rPr>
          <w:rFonts w:ascii="Times New Roman" w:hAnsi="Times New Roman" w:cs="Times New Roman"/>
          <w:sz w:val="24"/>
          <w:szCs w:val="24"/>
          <w:lang w:val="en-US"/>
        </w:rPr>
      </w:pPr>
    </w:p>
    <w:p w:rsidR="002E5BF6" w:rsidRDefault="002E5BF6" w:rsidP="002E5BF6">
      <w:pPr>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There are some lexical</w:t>
      </w:r>
      <w:r w:rsidR="00985B04">
        <w:rPr>
          <w:rFonts w:ascii="Times New Roman" w:hAnsi="Times New Roman" w:cs="Times New Roman"/>
          <w:sz w:val="24"/>
          <w:szCs w:val="24"/>
          <w:lang w:val="en-US"/>
        </w:rPr>
        <w:t xml:space="preserve"> mean</w:t>
      </w:r>
      <w:r w:rsidR="00F279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English such as pronoun ‘there’, articles and determiners. </w:t>
      </w:r>
      <w:r w:rsidR="009332F0" w:rsidRPr="002B73F3">
        <w:rPr>
          <w:rFonts w:ascii="Times New Roman" w:hAnsi="Times New Roman" w:cs="Times New Roman"/>
          <w:sz w:val="24"/>
          <w:szCs w:val="24"/>
          <w:lang w:val="en-US"/>
        </w:rPr>
        <w:t xml:space="preserve">Constructions with the </w:t>
      </w:r>
      <w:r>
        <w:rPr>
          <w:rFonts w:ascii="Times New Roman" w:hAnsi="Times New Roman" w:cs="Times New Roman"/>
          <w:sz w:val="24"/>
          <w:szCs w:val="24"/>
          <w:lang w:val="en-US"/>
        </w:rPr>
        <w:t>pronoun</w:t>
      </w:r>
      <w:r w:rsidR="009332F0" w:rsidRPr="002B73F3">
        <w:rPr>
          <w:rFonts w:ascii="Times New Roman" w:hAnsi="Times New Roman" w:cs="Times New Roman"/>
          <w:sz w:val="24"/>
          <w:szCs w:val="24"/>
          <w:lang w:val="en-US"/>
        </w:rPr>
        <w:t xml:space="preserve"> ‘there’ identify the subject of the sentence</w:t>
      </w:r>
      <w:r>
        <w:rPr>
          <w:rFonts w:ascii="Times New Roman" w:hAnsi="Times New Roman" w:cs="Times New Roman"/>
          <w:sz w:val="24"/>
          <w:szCs w:val="24"/>
          <w:lang w:val="en-US"/>
        </w:rPr>
        <w:t xml:space="preserve"> as the </w:t>
      </w:r>
      <w:proofErr w:type="spellStart"/>
      <w:r>
        <w:rPr>
          <w:rFonts w:ascii="Times New Roman" w:hAnsi="Times New Roman" w:cs="Times New Roman"/>
          <w:sz w:val="24"/>
          <w:szCs w:val="24"/>
          <w:lang w:val="en-US"/>
        </w:rPr>
        <w:t>rheme</w:t>
      </w:r>
      <w:proofErr w:type="spellEnd"/>
      <w:r>
        <w:rPr>
          <w:rFonts w:ascii="Times New Roman" w:hAnsi="Times New Roman" w:cs="Times New Roman"/>
          <w:sz w:val="24"/>
          <w:szCs w:val="24"/>
          <w:lang w:val="en-US"/>
        </w:rPr>
        <w:t xml:space="preserve">, while the theme - </w:t>
      </w:r>
      <w:r w:rsidR="009332F0" w:rsidRPr="002B73F3">
        <w:rPr>
          <w:rFonts w:ascii="Times New Roman" w:hAnsi="Times New Roman" w:cs="Times New Roman"/>
          <w:sz w:val="24"/>
          <w:szCs w:val="24"/>
          <w:lang w:val="en-US"/>
        </w:rPr>
        <w:t>usually it is</w:t>
      </w:r>
      <w:r>
        <w:rPr>
          <w:rFonts w:ascii="Times New Roman" w:hAnsi="Times New Roman" w:cs="Times New Roman"/>
          <w:sz w:val="24"/>
          <w:szCs w:val="24"/>
          <w:lang w:val="en-US"/>
        </w:rPr>
        <w:t xml:space="preserve"> an adverbial modifier of place</w:t>
      </w:r>
      <w:r w:rsidR="009332F0" w:rsidRPr="002B73F3">
        <w:rPr>
          <w:rFonts w:ascii="Times New Roman" w:hAnsi="Times New Roman" w:cs="Times New Roman"/>
          <w:sz w:val="24"/>
          <w:szCs w:val="24"/>
          <w:lang w:val="en-US"/>
        </w:rPr>
        <w:t xml:space="preserve"> is shift</w:t>
      </w:r>
      <w:r>
        <w:rPr>
          <w:rFonts w:ascii="Times New Roman" w:hAnsi="Times New Roman" w:cs="Times New Roman"/>
          <w:sz w:val="24"/>
          <w:szCs w:val="24"/>
          <w:lang w:val="en-US"/>
        </w:rPr>
        <w:t xml:space="preserve">ed to the end of the utterance. </w:t>
      </w:r>
    </w:p>
    <w:p w:rsidR="002E5BF6" w:rsidRDefault="009332F0" w:rsidP="002E5BF6">
      <w:pPr>
        <w:spacing w:line="276" w:lineRule="auto"/>
        <w:ind w:firstLine="708"/>
        <w:jc w:val="both"/>
        <w:rPr>
          <w:rFonts w:ascii="Times New Roman" w:hAnsi="Times New Roman" w:cs="Times New Roman"/>
          <w:sz w:val="24"/>
          <w:szCs w:val="24"/>
          <w:lang w:val="en-US"/>
        </w:rPr>
      </w:pPr>
      <w:r w:rsidRPr="002B73F3">
        <w:rPr>
          <w:rFonts w:ascii="Times New Roman" w:hAnsi="Times New Roman" w:cs="Times New Roman"/>
          <w:sz w:val="24"/>
          <w:szCs w:val="24"/>
          <w:lang w:val="en-US"/>
        </w:rPr>
        <w:t xml:space="preserve">There is a book on the table. </w:t>
      </w:r>
    </w:p>
    <w:p w:rsidR="002E5BF6" w:rsidRPr="007B06AC" w:rsidRDefault="002E5BF6" w:rsidP="002E5BF6">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72"/>
        <w:gridCol w:w="4673"/>
      </w:tblGrid>
      <w:tr w:rsidR="002E5BF6" w:rsidTr="006820EF">
        <w:tc>
          <w:tcPr>
            <w:tcW w:w="4785" w:type="dxa"/>
          </w:tcPr>
          <w:p w:rsidR="002E5BF6" w:rsidRPr="007B06AC" w:rsidRDefault="002E5BF6" w:rsidP="002E5BF6">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w:t>
            </w:r>
          </w:p>
        </w:tc>
        <w:tc>
          <w:tcPr>
            <w:tcW w:w="4786" w:type="dxa"/>
          </w:tcPr>
          <w:p w:rsidR="002E5BF6" w:rsidRPr="007B06AC" w:rsidRDefault="002E5BF6" w:rsidP="002E5BF6">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The theme</w:t>
            </w:r>
          </w:p>
        </w:tc>
      </w:tr>
      <w:tr w:rsidR="002E5BF6" w:rsidRPr="005D2465" w:rsidTr="006820EF">
        <w:tc>
          <w:tcPr>
            <w:tcW w:w="4785" w:type="dxa"/>
          </w:tcPr>
          <w:p w:rsidR="002E5BF6" w:rsidRPr="005D2465" w:rsidRDefault="002E5BF6"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There is a book</w:t>
            </w:r>
          </w:p>
        </w:tc>
        <w:tc>
          <w:tcPr>
            <w:tcW w:w="4786" w:type="dxa"/>
          </w:tcPr>
          <w:p w:rsidR="002E5BF6" w:rsidRPr="005D2465" w:rsidRDefault="002E5BF6"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on the table.</w:t>
            </w:r>
          </w:p>
        </w:tc>
      </w:tr>
    </w:tbl>
    <w:p w:rsidR="002E5BF6" w:rsidRDefault="002E5BF6" w:rsidP="002E5BF6">
      <w:pPr>
        <w:spacing w:line="276" w:lineRule="auto"/>
        <w:jc w:val="both"/>
        <w:rPr>
          <w:rFonts w:ascii="Times New Roman" w:hAnsi="Times New Roman" w:cs="Times New Roman"/>
          <w:sz w:val="24"/>
          <w:szCs w:val="24"/>
          <w:lang w:val="en-US"/>
        </w:rPr>
      </w:pPr>
    </w:p>
    <w:p w:rsidR="002E5BF6" w:rsidRDefault="009332F0" w:rsidP="002E5BF6">
      <w:pPr>
        <w:spacing w:line="276" w:lineRule="auto"/>
        <w:ind w:firstLine="708"/>
        <w:jc w:val="both"/>
        <w:rPr>
          <w:rFonts w:ascii="Times New Roman" w:hAnsi="Times New Roman" w:cs="Times New Roman"/>
          <w:sz w:val="24"/>
          <w:szCs w:val="24"/>
          <w:lang w:val="en-US"/>
        </w:rPr>
      </w:pPr>
      <w:r w:rsidRPr="002B73F3">
        <w:rPr>
          <w:rFonts w:ascii="Times New Roman" w:hAnsi="Times New Roman" w:cs="Times New Roman"/>
          <w:sz w:val="24"/>
          <w:szCs w:val="24"/>
          <w:lang w:val="en-US"/>
        </w:rPr>
        <w:t xml:space="preserve">The actual division of such sentences is reverse without any emotive connotations expressed. </w:t>
      </w:r>
    </w:p>
    <w:p w:rsidR="002E5BF6" w:rsidRPr="007B06AC" w:rsidRDefault="002E5BF6" w:rsidP="002E5BF6">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72"/>
        <w:gridCol w:w="4673"/>
      </w:tblGrid>
      <w:tr w:rsidR="002E5BF6" w:rsidTr="006820EF">
        <w:tc>
          <w:tcPr>
            <w:tcW w:w="4785" w:type="dxa"/>
          </w:tcPr>
          <w:p w:rsidR="002E5BF6" w:rsidRPr="007B06AC" w:rsidRDefault="002E5BF6"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r w:rsidR="00B55F97">
              <w:rPr>
                <w:rFonts w:ascii="Times New Roman" w:hAnsi="Times New Roman" w:cs="Times New Roman"/>
                <w:b/>
                <w:sz w:val="24"/>
                <w:szCs w:val="24"/>
                <w:lang w:val="en-US"/>
              </w:rPr>
              <w:t>t</w:t>
            </w:r>
            <w:r>
              <w:rPr>
                <w:rFonts w:ascii="Times New Roman" w:hAnsi="Times New Roman" w:cs="Times New Roman"/>
                <w:b/>
                <w:sz w:val="24"/>
                <w:szCs w:val="24"/>
                <w:lang w:val="en-US"/>
              </w:rPr>
              <w:t xml:space="preserve">heme </w:t>
            </w:r>
          </w:p>
        </w:tc>
        <w:tc>
          <w:tcPr>
            <w:tcW w:w="4786" w:type="dxa"/>
          </w:tcPr>
          <w:p w:rsidR="002E5BF6" w:rsidRPr="007B06AC" w:rsidRDefault="002E5BF6"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sidR="00B55F97">
              <w:rPr>
                <w:rFonts w:ascii="Times New Roman" w:hAnsi="Times New Roman" w:cs="Times New Roman"/>
                <w:b/>
                <w:sz w:val="24"/>
                <w:szCs w:val="24"/>
                <w:lang w:val="en-US"/>
              </w:rPr>
              <w:t>r</w:t>
            </w:r>
            <w:r>
              <w:rPr>
                <w:rFonts w:ascii="Times New Roman" w:hAnsi="Times New Roman" w:cs="Times New Roman"/>
                <w:b/>
                <w:sz w:val="24"/>
                <w:szCs w:val="24"/>
                <w:lang w:val="en-US"/>
              </w:rPr>
              <w:t>heme</w:t>
            </w:r>
            <w:proofErr w:type="spellEnd"/>
          </w:p>
        </w:tc>
      </w:tr>
      <w:tr w:rsidR="002E5BF6" w:rsidRPr="005D2465" w:rsidTr="006820EF">
        <w:tc>
          <w:tcPr>
            <w:tcW w:w="4785" w:type="dxa"/>
          </w:tcPr>
          <w:p w:rsidR="002E5BF6" w:rsidRPr="005D2465" w:rsidRDefault="002E5BF6"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The book</w:t>
            </w:r>
          </w:p>
        </w:tc>
        <w:tc>
          <w:tcPr>
            <w:tcW w:w="4786" w:type="dxa"/>
          </w:tcPr>
          <w:p w:rsidR="002E5BF6" w:rsidRPr="005D2465" w:rsidRDefault="002E5BF6"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is on the table.</w:t>
            </w:r>
          </w:p>
        </w:tc>
      </w:tr>
    </w:tbl>
    <w:p w:rsidR="002E5BF6" w:rsidRDefault="002E5BF6" w:rsidP="002E5BF6">
      <w:pPr>
        <w:spacing w:line="276" w:lineRule="auto"/>
        <w:jc w:val="both"/>
        <w:rPr>
          <w:rFonts w:ascii="Times New Roman" w:hAnsi="Times New Roman" w:cs="Times New Roman"/>
          <w:sz w:val="24"/>
          <w:szCs w:val="24"/>
          <w:lang w:val="en-US"/>
        </w:rPr>
      </w:pPr>
    </w:p>
    <w:p w:rsidR="002E5BF6" w:rsidRDefault="009332F0" w:rsidP="001D194F">
      <w:pPr>
        <w:spacing w:line="276" w:lineRule="auto"/>
        <w:ind w:firstLine="708"/>
        <w:jc w:val="both"/>
        <w:rPr>
          <w:rFonts w:ascii="Times New Roman" w:hAnsi="Times New Roman" w:cs="Times New Roman"/>
          <w:sz w:val="24"/>
          <w:szCs w:val="24"/>
          <w:lang w:val="en-US"/>
        </w:rPr>
      </w:pPr>
      <w:r w:rsidRPr="002B73F3">
        <w:rPr>
          <w:rFonts w:ascii="Times New Roman" w:hAnsi="Times New Roman" w:cs="Times New Roman"/>
          <w:sz w:val="24"/>
          <w:szCs w:val="24"/>
          <w:lang w:val="en-US"/>
        </w:rPr>
        <w:t>Articles and other determiners, in accord with their either identifying or generalizing semantics, are used to identify the informative p</w:t>
      </w:r>
      <w:r w:rsidR="002E5BF6">
        <w:rPr>
          <w:rFonts w:ascii="Times New Roman" w:hAnsi="Times New Roman" w:cs="Times New Roman"/>
          <w:sz w:val="24"/>
          <w:szCs w:val="24"/>
          <w:lang w:val="en-US"/>
        </w:rPr>
        <w:t>art “already known“, the theme, which are definite determiners</w:t>
      </w:r>
      <w:r w:rsidRPr="002B73F3">
        <w:rPr>
          <w:rFonts w:ascii="Times New Roman" w:hAnsi="Times New Roman" w:cs="Times New Roman"/>
          <w:sz w:val="24"/>
          <w:szCs w:val="24"/>
          <w:lang w:val="en-US"/>
        </w:rPr>
        <w:t xml:space="preserve"> or the “not yet</w:t>
      </w:r>
      <w:r w:rsidR="002E5BF6">
        <w:rPr>
          <w:rFonts w:ascii="Times New Roman" w:hAnsi="Times New Roman" w:cs="Times New Roman"/>
          <w:sz w:val="24"/>
          <w:szCs w:val="24"/>
          <w:lang w:val="en-US"/>
        </w:rPr>
        <w:t xml:space="preserve"> known” information, the </w:t>
      </w:r>
      <w:proofErr w:type="spellStart"/>
      <w:r w:rsidR="002E5BF6">
        <w:rPr>
          <w:rFonts w:ascii="Times New Roman" w:hAnsi="Times New Roman" w:cs="Times New Roman"/>
          <w:sz w:val="24"/>
          <w:szCs w:val="24"/>
          <w:lang w:val="en-US"/>
        </w:rPr>
        <w:t>rheme</w:t>
      </w:r>
      <w:proofErr w:type="spellEnd"/>
      <w:r w:rsidR="002E5BF6">
        <w:rPr>
          <w:rFonts w:ascii="Times New Roman" w:hAnsi="Times New Roman" w:cs="Times New Roman"/>
          <w:sz w:val="24"/>
          <w:szCs w:val="24"/>
          <w:lang w:val="en-US"/>
        </w:rPr>
        <w:t>, which is indefinite determiners</w:t>
      </w:r>
      <w:r w:rsidRPr="002B73F3">
        <w:rPr>
          <w:rFonts w:ascii="Times New Roman" w:hAnsi="Times New Roman" w:cs="Times New Roman"/>
          <w:sz w:val="24"/>
          <w:szCs w:val="24"/>
          <w:lang w:val="en-US"/>
        </w:rPr>
        <w:t xml:space="preserve">. </w:t>
      </w:r>
    </w:p>
    <w:p w:rsidR="00B55F97" w:rsidRPr="007B06AC" w:rsidRDefault="00B55F97" w:rsidP="00B55F97">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61"/>
        <w:gridCol w:w="4684"/>
      </w:tblGrid>
      <w:tr w:rsidR="00B55F97" w:rsidTr="006820EF">
        <w:tc>
          <w:tcPr>
            <w:tcW w:w="4785" w:type="dxa"/>
          </w:tcPr>
          <w:p w:rsidR="00B55F97" w:rsidRPr="007B06AC" w:rsidRDefault="00B55F97"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theme </w:t>
            </w:r>
          </w:p>
        </w:tc>
        <w:tc>
          <w:tcPr>
            <w:tcW w:w="4786" w:type="dxa"/>
          </w:tcPr>
          <w:p w:rsidR="00B55F97" w:rsidRPr="007B06AC" w:rsidRDefault="00B55F97"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p>
        </w:tc>
      </w:tr>
      <w:tr w:rsidR="00B55F97" w:rsidRPr="005D2465" w:rsidTr="006820EF">
        <w:tc>
          <w:tcPr>
            <w:tcW w:w="4785" w:type="dxa"/>
          </w:tcPr>
          <w:p w:rsidR="00B55F97" w:rsidRPr="005D2465" w:rsidRDefault="00B55F97"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The man</w:t>
            </w:r>
          </w:p>
        </w:tc>
        <w:tc>
          <w:tcPr>
            <w:tcW w:w="4786" w:type="dxa"/>
          </w:tcPr>
          <w:p w:rsidR="00B55F97" w:rsidRPr="005D2465" w:rsidRDefault="00B55F97"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appeared unexpectedly.</w:t>
            </w:r>
          </w:p>
        </w:tc>
      </w:tr>
    </w:tbl>
    <w:p w:rsidR="00B55F97" w:rsidRPr="007B06AC" w:rsidRDefault="00B55F97" w:rsidP="00B55F97">
      <w:pPr>
        <w:spacing w:line="276" w:lineRule="auto"/>
        <w:ind w:firstLine="708"/>
        <w:jc w:val="both"/>
        <w:rPr>
          <w:rFonts w:ascii="Times New Roman" w:hAnsi="Times New Roman" w:cs="Times New Roman"/>
          <w:sz w:val="24"/>
          <w:szCs w:val="24"/>
          <w:lang w:val="en-US"/>
        </w:rPr>
      </w:pPr>
    </w:p>
    <w:tbl>
      <w:tblPr>
        <w:tblStyle w:val="ac"/>
        <w:tblW w:w="0" w:type="auto"/>
        <w:tblLook w:val="04A0" w:firstRow="1" w:lastRow="0" w:firstColumn="1" w:lastColumn="0" w:noHBand="0" w:noVBand="1"/>
      </w:tblPr>
      <w:tblGrid>
        <w:gridCol w:w="4667"/>
        <w:gridCol w:w="4678"/>
      </w:tblGrid>
      <w:tr w:rsidR="00B55F97" w:rsidTr="006820EF">
        <w:tc>
          <w:tcPr>
            <w:tcW w:w="4785" w:type="dxa"/>
          </w:tcPr>
          <w:p w:rsidR="00B55F97" w:rsidRPr="007B06AC" w:rsidRDefault="00B55F97"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w:t>
            </w:r>
          </w:p>
        </w:tc>
        <w:tc>
          <w:tcPr>
            <w:tcW w:w="4786" w:type="dxa"/>
          </w:tcPr>
          <w:p w:rsidR="00B55F97" w:rsidRPr="007B06AC" w:rsidRDefault="00B55F97" w:rsidP="006820EF">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The theme</w:t>
            </w:r>
          </w:p>
        </w:tc>
      </w:tr>
      <w:tr w:rsidR="00B55F97" w:rsidRPr="00F4357B" w:rsidTr="006820EF">
        <w:tc>
          <w:tcPr>
            <w:tcW w:w="4785" w:type="dxa"/>
          </w:tcPr>
          <w:p w:rsidR="00B55F97" w:rsidRPr="005D2465" w:rsidRDefault="00B55F97" w:rsidP="006820EF">
            <w:pPr>
              <w:spacing w:line="276" w:lineRule="auto"/>
              <w:jc w:val="both"/>
              <w:rPr>
                <w:rFonts w:ascii="Times New Roman" w:hAnsi="Times New Roman" w:cs="Times New Roman"/>
                <w:i/>
                <w:iCs/>
                <w:sz w:val="24"/>
                <w:szCs w:val="24"/>
                <w:lang w:val="en-US"/>
              </w:rPr>
            </w:pPr>
            <w:r w:rsidRPr="005D2465">
              <w:rPr>
                <w:rFonts w:ascii="Times New Roman" w:hAnsi="Times New Roman" w:cs="Times New Roman"/>
                <w:i/>
                <w:iCs/>
                <w:sz w:val="24"/>
                <w:szCs w:val="24"/>
                <w:lang w:val="en-US"/>
              </w:rPr>
              <w:t>A man</w:t>
            </w:r>
          </w:p>
        </w:tc>
        <w:tc>
          <w:tcPr>
            <w:tcW w:w="4786" w:type="dxa"/>
          </w:tcPr>
          <w:p w:rsidR="00B55F97" w:rsidRPr="00F4357B" w:rsidRDefault="00B55F97" w:rsidP="00B55F97">
            <w:pPr>
              <w:spacing w:line="276" w:lineRule="auto"/>
              <w:jc w:val="both"/>
              <w:rPr>
                <w:rFonts w:ascii="Times New Roman" w:hAnsi="Times New Roman" w:cs="Times New Roman"/>
                <w:sz w:val="24"/>
                <w:szCs w:val="24"/>
                <w:lang w:val="en-US"/>
              </w:rPr>
            </w:pPr>
            <w:r w:rsidRPr="005D2465">
              <w:rPr>
                <w:rFonts w:ascii="Times New Roman" w:hAnsi="Times New Roman" w:cs="Times New Roman"/>
                <w:i/>
                <w:iCs/>
                <w:sz w:val="24"/>
                <w:szCs w:val="24"/>
                <w:lang w:val="en-US"/>
              </w:rPr>
              <w:t>appeared</w:t>
            </w:r>
            <w:r w:rsidRPr="002B73F3">
              <w:rPr>
                <w:rFonts w:ascii="Times New Roman" w:hAnsi="Times New Roman" w:cs="Times New Roman"/>
                <w:sz w:val="24"/>
                <w:szCs w:val="24"/>
                <w:lang w:val="en-US"/>
              </w:rPr>
              <w:t>.</w:t>
            </w:r>
          </w:p>
        </w:tc>
      </w:tr>
    </w:tbl>
    <w:p w:rsidR="00B55F97" w:rsidRDefault="00B55F97" w:rsidP="00B55F97">
      <w:pPr>
        <w:spacing w:line="276" w:lineRule="auto"/>
        <w:ind w:firstLine="708"/>
        <w:jc w:val="both"/>
        <w:rPr>
          <w:rFonts w:ascii="Times New Roman" w:hAnsi="Times New Roman" w:cs="Times New Roman"/>
          <w:sz w:val="24"/>
          <w:szCs w:val="24"/>
          <w:lang w:val="en-US"/>
        </w:rPr>
      </w:pPr>
    </w:p>
    <w:p w:rsidR="00953ABE" w:rsidRPr="002B73F3" w:rsidRDefault="009332F0" w:rsidP="00B55F97">
      <w:pPr>
        <w:spacing w:line="276" w:lineRule="auto"/>
        <w:ind w:firstLine="708"/>
        <w:jc w:val="both"/>
        <w:rPr>
          <w:rFonts w:ascii="Times New Roman" w:hAnsi="Times New Roman" w:cs="Times New Roman"/>
          <w:sz w:val="24"/>
          <w:szCs w:val="24"/>
          <w:lang w:val="en-US"/>
        </w:rPr>
      </w:pPr>
      <w:r w:rsidRPr="002B73F3">
        <w:rPr>
          <w:rFonts w:ascii="Times New Roman" w:hAnsi="Times New Roman" w:cs="Times New Roman"/>
          <w:sz w:val="24"/>
          <w:szCs w:val="24"/>
          <w:lang w:val="en-US"/>
        </w:rPr>
        <w:t>As has been mentioned, actual division of the sentence finds its full expression only in a concrete context of speech</w:t>
      </w:r>
      <w:r w:rsidR="00B55F97">
        <w:rPr>
          <w:rFonts w:ascii="Times New Roman" w:hAnsi="Times New Roman" w:cs="Times New Roman"/>
          <w:sz w:val="24"/>
          <w:szCs w:val="24"/>
          <w:lang w:val="en-US"/>
        </w:rPr>
        <w:t xml:space="preserve">. The sentences in the text are connected with each other. </w:t>
      </w:r>
      <w:r w:rsidR="00953ABE" w:rsidRPr="002B73F3">
        <w:rPr>
          <w:rFonts w:ascii="Times New Roman" w:hAnsi="Times New Roman" w:cs="Times New Roman"/>
          <w:sz w:val="24"/>
          <w:szCs w:val="24"/>
          <w:lang w:val="en-US"/>
        </w:rPr>
        <w:t>These sentences are related to different types of communication. In Russian, these connections are traditionally divided into two types: sequential communication and parallel connection.</w:t>
      </w:r>
    </w:p>
    <w:p w:rsidR="00953ABE" w:rsidRDefault="00953ABE" w:rsidP="001D194F">
      <w:pPr>
        <w:spacing w:line="276" w:lineRule="auto"/>
        <w:ind w:firstLine="708"/>
        <w:jc w:val="both"/>
        <w:rPr>
          <w:rFonts w:ascii="Times New Roman" w:hAnsi="Times New Roman" w:cs="Times New Roman"/>
          <w:sz w:val="24"/>
          <w:szCs w:val="24"/>
          <w:lang w:val="en-US"/>
        </w:rPr>
      </w:pPr>
      <w:r w:rsidRPr="002B73F3">
        <w:rPr>
          <w:rFonts w:ascii="Times New Roman" w:hAnsi="Times New Roman" w:cs="Times New Roman"/>
          <w:sz w:val="24"/>
          <w:szCs w:val="24"/>
          <w:lang w:val="en-US"/>
        </w:rPr>
        <w:t xml:space="preserve">If new information is duplicated at the beginning of the next sentence, that is, the </w:t>
      </w:r>
      <w:proofErr w:type="spellStart"/>
      <w:r w:rsidRPr="002B73F3">
        <w:rPr>
          <w:rFonts w:ascii="Times New Roman" w:hAnsi="Times New Roman" w:cs="Times New Roman"/>
          <w:sz w:val="24"/>
          <w:szCs w:val="24"/>
          <w:lang w:val="en-US"/>
        </w:rPr>
        <w:t>rheme</w:t>
      </w:r>
      <w:proofErr w:type="spellEnd"/>
      <w:r w:rsidRPr="002B73F3">
        <w:rPr>
          <w:rFonts w:ascii="Times New Roman" w:hAnsi="Times New Roman" w:cs="Times New Roman"/>
          <w:sz w:val="24"/>
          <w:szCs w:val="24"/>
          <w:lang w:val="en-US"/>
        </w:rPr>
        <w:t xml:space="preserve"> of the previous sentence becomes the subject of the next one, it is called sequential connection. The word itself can be duplicated and it is called Lexical repetition, the word can be replaced by its synonym, it is called Synonymous repetition, and when a word is replaced by its pronoun, it is called Pronoun repetition.</w:t>
      </w:r>
    </w:p>
    <w:p w:rsidR="009B53C8" w:rsidRDefault="009B53C8" w:rsidP="009B53C8">
      <w:pPr>
        <w:spacing w:line="276" w:lineRule="auto"/>
        <w:ind w:firstLine="708"/>
        <w:jc w:val="both"/>
        <w:rPr>
          <w:rFonts w:ascii="Times New Roman" w:hAnsi="Times New Roman" w:cs="Times New Roman"/>
          <w:b/>
          <w:sz w:val="24"/>
          <w:szCs w:val="24"/>
          <w:lang w:val="en-US"/>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75F89EF1" wp14:editId="5DF67537">
                <wp:simplePos x="0" y="0"/>
                <wp:positionH relativeFrom="column">
                  <wp:posOffset>1015365</wp:posOffset>
                </wp:positionH>
                <wp:positionV relativeFrom="paragraph">
                  <wp:posOffset>76835</wp:posOffset>
                </wp:positionV>
                <wp:extent cx="1971675" cy="190500"/>
                <wp:effectExtent l="38100" t="76200" r="0" b="95250"/>
                <wp:wrapNone/>
                <wp:docPr id="2" name="Прямая со стрелкой 2"/>
                <wp:cNvGraphicFramePr/>
                <a:graphic xmlns:a="http://schemas.openxmlformats.org/drawingml/2006/main">
                  <a:graphicData uri="http://schemas.microsoft.com/office/word/2010/wordprocessingShape">
                    <wps:wsp>
                      <wps:cNvCnPr/>
                      <wps:spPr>
                        <a:xfrm flipH="1">
                          <a:off x="0" y="0"/>
                          <a:ext cx="1971675" cy="19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C1AE01" id="_x0000_t32" coordsize="21600,21600" o:spt="32" o:oned="t" path="m,l21600,21600e" filled="f">
                <v:path arrowok="t" fillok="f" o:connecttype="none"/>
                <o:lock v:ext="edit" shapetype="t"/>
              </v:shapetype>
              <v:shape id="Прямая со стрелкой 2" o:spid="_x0000_s1026" type="#_x0000_t32" style="position:absolute;margin-left:79.95pt;margin-top:6.05pt;width:155.25pt;height: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" strokecolor="#4472c4 [3204]" strokeweight=".5pt">
                <v:stroke startarrow="open" endarrow="open"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2FBADF3" wp14:editId="1C4D1D7E">
                <wp:simplePos x="0" y="0"/>
                <wp:positionH relativeFrom="column">
                  <wp:posOffset>1015364</wp:posOffset>
                </wp:positionH>
                <wp:positionV relativeFrom="paragraph">
                  <wp:posOffset>76835</wp:posOffset>
                </wp:positionV>
                <wp:extent cx="1971675" cy="9525"/>
                <wp:effectExtent l="0" t="76200" r="9525" b="104775"/>
                <wp:wrapNone/>
                <wp:docPr id="1" name="Прямая со стрелкой 1"/>
                <wp:cNvGraphicFramePr/>
                <a:graphic xmlns:a="http://schemas.openxmlformats.org/drawingml/2006/main">
                  <a:graphicData uri="http://schemas.microsoft.com/office/word/2010/wordprocessingShape">
                    <wps:wsp>
                      <wps:cNvCnPr/>
                      <wps:spPr>
                        <a:xfrm>
                          <a:off x="0" y="0"/>
                          <a:ext cx="19716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03770" id="Прямая со стрелкой 1" o:spid="_x0000_s1026" type="#_x0000_t32" style="position:absolute;margin-left:79.95pt;margin-top:6.05pt;width:155.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" strokecolor="#4472c4 [3204]" strokeweight=".5pt">
                <v:stroke endarrow="open" joinstyle="miter"/>
              </v:shape>
            </w:pict>
          </mc:Fallback>
        </mc:AlternateContent>
      </w:r>
      <w:r w:rsidR="00B55F97" w:rsidRPr="00B55F97">
        <w:rPr>
          <w:rFonts w:ascii="Times New Roman" w:hAnsi="Times New Roman" w:cs="Times New Roman"/>
          <w:b/>
          <w:sz w:val="24"/>
          <w:szCs w:val="24"/>
          <w:lang w:val="en-US"/>
        </w:rPr>
        <w:t>Theme 1</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1</w:t>
      </w:r>
    </w:p>
    <w:p w:rsidR="009B53C8" w:rsidRDefault="009B53C8" w:rsidP="001D194F">
      <w:pPr>
        <w:spacing w:line="276" w:lineRule="auto"/>
        <w:ind w:firstLine="708"/>
        <w:jc w:val="both"/>
        <w:rPr>
          <w:rFonts w:ascii="Times New Roman" w:hAnsi="Times New Roman" w:cs="Times New Roman"/>
          <w:b/>
          <w:sz w:val="24"/>
          <w:szCs w:val="24"/>
          <w:lang w:val="en-US"/>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1015365</wp:posOffset>
                </wp:positionH>
                <wp:positionV relativeFrom="paragraph">
                  <wp:posOffset>66040</wp:posOffset>
                </wp:positionV>
                <wp:extent cx="1971675" cy="219075"/>
                <wp:effectExtent l="38100" t="76200" r="0" b="104775"/>
                <wp:wrapNone/>
                <wp:docPr id="4" name="Прямая со стрелкой 4"/>
                <wp:cNvGraphicFramePr/>
                <a:graphic xmlns:a="http://schemas.openxmlformats.org/drawingml/2006/main">
                  <a:graphicData uri="http://schemas.microsoft.com/office/word/2010/wordprocessingShape">
                    <wps:wsp>
                      <wps:cNvCnPr/>
                      <wps:spPr>
                        <a:xfrm flipH="1">
                          <a:off x="0" y="0"/>
                          <a:ext cx="1971675" cy="2190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752C5" id="Прямая со стрелкой 4" o:spid="_x0000_s1026" type="#_x0000_t32" style="position:absolute;margin-left:79.95pt;margin-top:5.2pt;width:155.25pt;height:17.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" strokecolor="#4472c4 [3204]" strokeweight=".5pt">
                <v:stroke startarrow="open" endarrow="open"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1072514</wp:posOffset>
                </wp:positionH>
                <wp:positionV relativeFrom="paragraph">
                  <wp:posOffset>66040</wp:posOffset>
                </wp:positionV>
                <wp:extent cx="1914525" cy="0"/>
                <wp:effectExtent l="0" t="76200" r="28575" b="114300"/>
                <wp:wrapNone/>
                <wp:docPr id="3" name="Прямая со стрелкой 3"/>
                <wp:cNvGraphicFramePr/>
                <a:graphic xmlns:a="http://schemas.openxmlformats.org/drawingml/2006/main">
                  <a:graphicData uri="http://schemas.microsoft.com/office/word/2010/wordprocessingShape">
                    <wps:wsp>
                      <wps:cNvCnPr/>
                      <wps:spPr>
                        <a:xfrm>
                          <a:off x="0" y="0"/>
                          <a:ext cx="1914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CFAE9" id="Прямая со стрелкой 3" o:spid="_x0000_s1026" type="#_x0000_t32" style="position:absolute;margin-left:84.45pt;margin-top:5.2pt;width:150.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" strokecolor="#4472c4 [3204]" strokeweight=".5pt">
                <v:stroke endarrow="open" joinstyle="miter"/>
              </v:shape>
            </w:pict>
          </mc:Fallback>
        </mc:AlternateContent>
      </w:r>
      <w:r>
        <w:rPr>
          <w:rFonts w:ascii="Times New Roman" w:hAnsi="Times New Roman" w:cs="Times New Roman"/>
          <w:b/>
          <w:sz w:val="24"/>
          <w:szCs w:val="24"/>
          <w:lang w:val="en-US"/>
        </w:rPr>
        <w:t xml:space="preserve">Theme 2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2</w:t>
      </w:r>
    </w:p>
    <w:p w:rsidR="009B53C8" w:rsidRPr="00B55F97" w:rsidRDefault="009B53C8" w:rsidP="001D194F">
      <w:pPr>
        <w:spacing w:line="276" w:lineRule="auto"/>
        <w:ind w:firstLine="708"/>
        <w:jc w:val="both"/>
        <w:rPr>
          <w:rFonts w:ascii="Times New Roman" w:hAnsi="Times New Roman" w:cs="Times New Roman"/>
          <w:b/>
          <w:sz w:val="24"/>
          <w:szCs w:val="24"/>
          <w:lang w:val="en-US"/>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1072514</wp:posOffset>
                </wp:positionH>
                <wp:positionV relativeFrom="paragraph">
                  <wp:posOffset>83185</wp:posOffset>
                </wp:positionV>
                <wp:extent cx="1914525" cy="0"/>
                <wp:effectExtent l="0" t="76200" r="28575" b="114300"/>
                <wp:wrapNone/>
                <wp:docPr id="5" name="Прямая со стрелкой 5"/>
                <wp:cNvGraphicFramePr/>
                <a:graphic xmlns:a="http://schemas.openxmlformats.org/drawingml/2006/main">
                  <a:graphicData uri="http://schemas.microsoft.com/office/word/2010/wordprocessingShape">
                    <wps:wsp>
                      <wps:cNvCnPr/>
                      <wps:spPr>
                        <a:xfrm>
                          <a:off x="0" y="0"/>
                          <a:ext cx="1914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FE90C" id="Прямая со стрелкой 5" o:spid="_x0000_s1026" type="#_x0000_t32" style="position:absolute;margin-left:84.45pt;margin-top:6.55pt;width:150.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" strokecolor="#4472c4 [3204]" strokeweight=".5pt">
                <v:stroke endarrow="open" joinstyle="miter"/>
              </v:shape>
            </w:pict>
          </mc:Fallback>
        </mc:AlternateContent>
      </w:r>
      <w:r>
        <w:rPr>
          <w:rFonts w:ascii="Times New Roman" w:hAnsi="Times New Roman" w:cs="Times New Roman"/>
          <w:b/>
          <w:sz w:val="24"/>
          <w:szCs w:val="24"/>
          <w:lang w:val="en-US"/>
        </w:rPr>
        <w:t xml:space="preserve">Theme 3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3</w:t>
      </w:r>
    </w:p>
    <w:p w:rsidR="00C16439" w:rsidRDefault="00953ABE" w:rsidP="001D194F">
      <w:pPr>
        <w:spacing w:line="276" w:lineRule="auto"/>
        <w:ind w:firstLine="708"/>
        <w:jc w:val="both"/>
        <w:rPr>
          <w:rFonts w:ascii="Times New Roman" w:hAnsi="Times New Roman" w:cs="Times New Roman"/>
          <w:sz w:val="24"/>
          <w:szCs w:val="24"/>
          <w:lang w:val="en-US"/>
        </w:rPr>
      </w:pPr>
      <w:r w:rsidRPr="002B73F3">
        <w:rPr>
          <w:rFonts w:ascii="Times New Roman" w:hAnsi="Times New Roman" w:cs="Times New Roman"/>
          <w:sz w:val="24"/>
          <w:szCs w:val="24"/>
          <w:lang w:val="en-US"/>
        </w:rPr>
        <w:t xml:space="preserve">If known information is repeated at the beginning of the next sentence, that is, the theme of the previous sentence becomes the theme of the next sentence it is called parallel connection. This </w:t>
      </w:r>
      <w:r w:rsidR="00985B04">
        <w:rPr>
          <w:rFonts w:ascii="Times New Roman" w:hAnsi="Times New Roman" w:cs="Times New Roman"/>
          <w:sz w:val="24"/>
          <w:szCs w:val="24"/>
          <w:lang w:val="en-US"/>
        </w:rPr>
        <w:t xml:space="preserve">type </w:t>
      </w:r>
      <w:r w:rsidRPr="002B73F3">
        <w:rPr>
          <w:rFonts w:ascii="Times New Roman" w:hAnsi="Times New Roman" w:cs="Times New Roman"/>
          <w:sz w:val="24"/>
          <w:szCs w:val="24"/>
          <w:lang w:val="en-US"/>
        </w:rPr>
        <w:t>of connection is relevant when we want to give a versatile description of the subject of study.</w:t>
      </w:r>
    </w:p>
    <w:p w:rsidR="009B53C8" w:rsidRDefault="009B53C8" w:rsidP="001D194F">
      <w:pPr>
        <w:spacing w:line="276" w:lineRule="auto"/>
        <w:ind w:firstLine="708"/>
        <w:jc w:val="both"/>
        <w:rPr>
          <w:rFonts w:ascii="Times New Roman" w:hAnsi="Times New Roman" w:cs="Times New Roman"/>
          <w:b/>
          <w:sz w:val="24"/>
          <w:szCs w:val="24"/>
          <w:lang w:val="en-US"/>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1053465</wp:posOffset>
                </wp:positionH>
                <wp:positionV relativeFrom="paragraph">
                  <wp:posOffset>76835</wp:posOffset>
                </wp:positionV>
                <wp:extent cx="2000250" cy="400050"/>
                <wp:effectExtent l="0" t="0" r="57150" b="95250"/>
                <wp:wrapNone/>
                <wp:docPr id="8" name="Прямая со стрелкой 8"/>
                <wp:cNvGraphicFramePr/>
                <a:graphic xmlns:a="http://schemas.openxmlformats.org/drawingml/2006/main">
                  <a:graphicData uri="http://schemas.microsoft.com/office/word/2010/wordprocessingShape">
                    <wps:wsp>
                      <wps:cNvCnPr/>
                      <wps:spPr>
                        <a:xfrm>
                          <a:off x="0" y="0"/>
                          <a:ext cx="200025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2FE69" id="Прямая со стрелкой 8" o:spid="_x0000_s1026" type="#_x0000_t32" style="position:absolute;margin-left:82.95pt;margin-top:6.05pt;width:15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" strokecolor="#4472c4 [3204]" strokeweight=".5pt">
                <v:stroke endarrow="open"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996315</wp:posOffset>
                </wp:positionH>
                <wp:positionV relativeFrom="paragraph">
                  <wp:posOffset>76835</wp:posOffset>
                </wp:positionV>
                <wp:extent cx="2057400" cy="200025"/>
                <wp:effectExtent l="0" t="0" r="76200" b="104775"/>
                <wp:wrapNone/>
                <wp:docPr id="7" name="Прямая со стрелкой 7"/>
                <wp:cNvGraphicFramePr/>
                <a:graphic xmlns:a="http://schemas.openxmlformats.org/drawingml/2006/main">
                  <a:graphicData uri="http://schemas.microsoft.com/office/word/2010/wordprocessingShape">
                    <wps:wsp>
                      <wps:cNvCnPr/>
                      <wps:spPr>
                        <a:xfrm>
                          <a:off x="0" y="0"/>
                          <a:ext cx="205740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F76F4" id="Прямая со стрелкой 7" o:spid="_x0000_s1026" type="#_x0000_t32" style="position:absolute;margin-left:78.45pt;margin-top:6.05pt;width:162pt;height:15.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" strokecolor="#4472c4 [3204]" strokeweight=".5pt">
                <v:stroke endarrow="open"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996315</wp:posOffset>
                </wp:positionH>
                <wp:positionV relativeFrom="paragraph">
                  <wp:posOffset>76835</wp:posOffset>
                </wp:positionV>
                <wp:extent cx="2057400" cy="0"/>
                <wp:effectExtent l="0" t="76200" r="19050" b="114300"/>
                <wp:wrapNone/>
                <wp:docPr id="6" name="Прямая со стрелкой 6"/>
                <wp:cNvGraphicFramePr/>
                <a:graphic xmlns:a="http://schemas.openxmlformats.org/drawingml/2006/main">
                  <a:graphicData uri="http://schemas.microsoft.com/office/word/2010/wordprocessingShape">
                    <wps:wsp>
                      <wps:cNvCnPr/>
                      <wps:spPr>
                        <a:xfrm>
                          <a:off x="0" y="0"/>
                          <a:ext cx="2057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A91C" id="Прямая со стрелкой 6" o:spid="_x0000_s1026" type="#_x0000_t32" style="position:absolute;margin-left:78.45pt;margin-top:6.05pt;width:16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" strokecolor="#4472c4 [3204]" strokeweight=".5pt">
                <v:stroke endarrow="open" joinstyle="miter"/>
              </v:shape>
            </w:pict>
          </mc:Fallback>
        </mc:AlternateContent>
      </w:r>
      <w:r>
        <w:rPr>
          <w:rFonts w:ascii="Times New Roman" w:hAnsi="Times New Roman" w:cs="Times New Roman"/>
          <w:b/>
          <w:sz w:val="24"/>
          <w:szCs w:val="24"/>
          <w:lang w:val="en-US"/>
        </w:rPr>
        <w:t xml:space="preserve">Theme 1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1</w:t>
      </w:r>
    </w:p>
    <w:p w:rsidR="009B53C8" w:rsidRDefault="00733921" w:rsidP="001D194F">
      <w:pPr>
        <w:spacing w:line="276" w:lineRule="auto"/>
        <w:ind w:firstLine="708"/>
        <w:jc w:val="both"/>
        <w:rPr>
          <w:rFonts w:ascii="Times New Roman" w:hAnsi="Times New Roman" w:cs="Times New Roman"/>
          <w:b/>
          <w:sz w:val="24"/>
          <w:szCs w:val="24"/>
          <w:lang w:val="en-US"/>
        </w:rPr>
      </w:pPr>
      <w:ins w:id="10" w:author="Пользователь Windows" w:date="2022-06-10T00:52:00Z">
        <w:r>
          <w:rPr>
            <w:rFonts w:ascii="Times New Roman" w:hAnsi="Times New Roman" w:cs="Times New Roman"/>
            <w:b/>
            <w:sz w:val="24"/>
            <w:szCs w:val="24"/>
            <w:lang w:val="en-US"/>
          </w:rPr>
          <w:t xml:space="preserve"> </w:t>
        </w:r>
      </w:ins>
      <w:r w:rsidR="009B53C8">
        <w:rPr>
          <w:rFonts w:ascii="Times New Roman" w:hAnsi="Times New Roman" w:cs="Times New Roman"/>
          <w:b/>
          <w:sz w:val="24"/>
          <w:szCs w:val="24"/>
          <w:lang w:val="en-US"/>
        </w:rPr>
        <w:t xml:space="preserve">                                                                     </w:t>
      </w:r>
      <w:proofErr w:type="spellStart"/>
      <w:r w:rsidR="009B53C8">
        <w:rPr>
          <w:rFonts w:ascii="Times New Roman" w:hAnsi="Times New Roman" w:cs="Times New Roman"/>
          <w:b/>
          <w:sz w:val="24"/>
          <w:szCs w:val="24"/>
          <w:lang w:val="en-US"/>
        </w:rPr>
        <w:t>Rheme</w:t>
      </w:r>
      <w:proofErr w:type="spellEnd"/>
      <w:r w:rsidR="009B53C8">
        <w:rPr>
          <w:rFonts w:ascii="Times New Roman" w:hAnsi="Times New Roman" w:cs="Times New Roman"/>
          <w:b/>
          <w:sz w:val="24"/>
          <w:szCs w:val="24"/>
          <w:lang w:val="en-US"/>
        </w:rPr>
        <w:t xml:space="preserve"> 2</w:t>
      </w:r>
    </w:p>
    <w:p w:rsidR="009B53C8" w:rsidRDefault="009B53C8" w:rsidP="001D194F">
      <w:pPr>
        <w:spacing w:line="276" w:lineRule="auto"/>
        <w:ind w:firstLine="708"/>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3</w:t>
      </w:r>
    </w:p>
    <w:p w:rsidR="009B53C8" w:rsidRDefault="009B53C8" w:rsidP="001D194F">
      <w:pPr>
        <w:spacing w:line="276" w:lineRule="auto"/>
        <w:ind w:firstLine="708"/>
        <w:jc w:val="both"/>
        <w:rPr>
          <w:rFonts w:ascii="Times New Roman" w:hAnsi="Times New Roman" w:cs="Times New Roman"/>
          <w:b/>
          <w:sz w:val="24"/>
          <w:szCs w:val="24"/>
          <w:lang w:val="en-US"/>
        </w:rPr>
      </w:pPr>
    </w:p>
    <w:p w:rsidR="009B53C8" w:rsidRDefault="009B53C8" w:rsidP="001D194F">
      <w:pPr>
        <w:spacing w:line="276" w:lineRule="auto"/>
        <w:ind w:firstLine="708"/>
        <w:jc w:val="both"/>
        <w:rPr>
          <w:rFonts w:ascii="Times New Roman" w:hAnsi="Times New Roman" w:cs="Times New Roman"/>
          <w:b/>
          <w:sz w:val="24"/>
          <w:szCs w:val="24"/>
          <w:lang w:val="en-US"/>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1024889</wp:posOffset>
                </wp:positionH>
                <wp:positionV relativeFrom="paragraph">
                  <wp:posOffset>90170</wp:posOffset>
                </wp:positionV>
                <wp:extent cx="2028825" cy="0"/>
                <wp:effectExtent l="0" t="76200" r="28575" b="114300"/>
                <wp:wrapNone/>
                <wp:docPr id="9" name="Прямая со стрелкой 9"/>
                <wp:cNvGraphicFramePr/>
                <a:graphic xmlns:a="http://schemas.openxmlformats.org/drawingml/2006/main">
                  <a:graphicData uri="http://schemas.microsoft.com/office/word/2010/wordprocessingShape">
                    <wps:wsp>
                      <wps:cNvCnPr/>
                      <wps:spPr>
                        <a:xfrm>
                          <a:off x="0" y="0"/>
                          <a:ext cx="2028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7DC35" id="Прямая со стрелкой 9" o:spid="_x0000_s1026" type="#_x0000_t32" style="position:absolute;margin-left:80.7pt;margin-top:7.1pt;width:159.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" strokecolor="#4472c4 [3204]" strokeweight=".5pt">
                <v:stroke endarrow="open" joinstyle="miter"/>
              </v:shape>
            </w:pict>
          </mc:Fallback>
        </mc:AlternateContent>
      </w:r>
      <w:r>
        <w:rPr>
          <w:rFonts w:ascii="Times New Roman" w:hAnsi="Times New Roman" w:cs="Times New Roman"/>
          <w:b/>
          <w:sz w:val="24"/>
          <w:szCs w:val="24"/>
          <w:lang w:val="en-US"/>
        </w:rPr>
        <w:t xml:space="preserve">Theme 1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1</w:t>
      </w:r>
    </w:p>
    <w:p w:rsidR="009B53C8" w:rsidRDefault="009B53C8" w:rsidP="001D194F">
      <w:pPr>
        <w:spacing w:line="276" w:lineRule="auto"/>
        <w:ind w:firstLine="708"/>
        <w:jc w:val="both"/>
        <w:rPr>
          <w:rFonts w:ascii="Times New Roman" w:hAnsi="Times New Roman" w:cs="Times New Roman"/>
          <w:b/>
          <w:sz w:val="24"/>
          <w:szCs w:val="24"/>
          <w:lang w:val="en-US"/>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1024889</wp:posOffset>
                </wp:positionH>
                <wp:positionV relativeFrom="paragraph">
                  <wp:posOffset>88265</wp:posOffset>
                </wp:positionV>
                <wp:extent cx="2028825" cy="0"/>
                <wp:effectExtent l="0" t="76200" r="28575" b="114300"/>
                <wp:wrapNone/>
                <wp:docPr id="10" name="Прямая со стрелкой 10"/>
                <wp:cNvGraphicFramePr/>
                <a:graphic xmlns:a="http://schemas.openxmlformats.org/drawingml/2006/main">
                  <a:graphicData uri="http://schemas.microsoft.com/office/word/2010/wordprocessingShape">
                    <wps:wsp>
                      <wps:cNvCnPr/>
                      <wps:spPr>
                        <a:xfrm>
                          <a:off x="0" y="0"/>
                          <a:ext cx="2028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A3F5A" id="Прямая со стрелкой 10" o:spid="_x0000_s1026" type="#_x0000_t32" style="position:absolute;margin-left:80.7pt;margin-top:6.95pt;width:159.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" strokecolor="#4472c4 [3204]" strokeweight=".5pt">
                <v:stroke endarrow="open" joinstyle="miter"/>
              </v:shape>
            </w:pict>
          </mc:Fallback>
        </mc:AlternateContent>
      </w:r>
      <w:r>
        <w:rPr>
          <w:rFonts w:ascii="Times New Roman" w:hAnsi="Times New Roman" w:cs="Times New Roman"/>
          <w:b/>
          <w:sz w:val="24"/>
          <w:szCs w:val="24"/>
          <w:lang w:val="en-US"/>
        </w:rPr>
        <w:t xml:space="preserve">Theme 2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2</w:t>
      </w:r>
    </w:p>
    <w:p w:rsidR="009B53C8" w:rsidRDefault="009B53C8" w:rsidP="001D194F">
      <w:pPr>
        <w:spacing w:line="276" w:lineRule="auto"/>
        <w:ind w:firstLine="708"/>
        <w:jc w:val="both"/>
        <w:rPr>
          <w:rFonts w:ascii="Times New Roman" w:hAnsi="Times New Roman" w:cs="Times New Roman"/>
          <w:b/>
          <w:sz w:val="24"/>
          <w:szCs w:val="24"/>
          <w:lang w:val="en-US"/>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1024889</wp:posOffset>
                </wp:positionH>
                <wp:positionV relativeFrom="paragraph">
                  <wp:posOffset>86995</wp:posOffset>
                </wp:positionV>
                <wp:extent cx="2028825" cy="19050"/>
                <wp:effectExtent l="0" t="76200" r="28575" b="114300"/>
                <wp:wrapNone/>
                <wp:docPr id="11" name="Прямая со стрелкой 11"/>
                <wp:cNvGraphicFramePr/>
                <a:graphic xmlns:a="http://schemas.openxmlformats.org/drawingml/2006/main">
                  <a:graphicData uri="http://schemas.microsoft.com/office/word/2010/wordprocessingShape">
                    <wps:wsp>
                      <wps:cNvCnPr/>
                      <wps:spPr>
                        <a:xfrm>
                          <a:off x="0" y="0"/>
                          <a:ext cx="202882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B39A5" id="Прямая со стрелкой 11" o:spid="_x0000_s1026" type="#_x0000_t32" style="position:absolute;margin-left:80.7pt;margin-top:6.85pt;width:159.7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" strokecolor="#4472c4 [3204]" strokeweight=".5pt">
                <v:stroke endarrow="open" joinstyle="miter"/>
              </v:shape>
            </w:pict>
          </mc:Fallback>
        </mc:AlternateContent>
      </w:r>
      <w:r>
        <w:rPr>
          <w:rFonts w:ascii="Times New Roman" w:hAnsi="Times New Roman" w:cs="Times New Roman"/>
          <w:b/>
          <w:sz w:val="24"/>
          <w:szCs w:val="24"/>
          <w:lang w:val="en-US"/>
        </w:rPr>
        <w:t xml:space="preserve">Theme 3                                                      </w:t>
      </w:r>
      <w:proofErr w:type="spellStart"/>
      <w:r>
        <w:rPr>
          <w:rFonts w:ascii="Times New Roman" w:hAnsi="Times New Roman" w:cs="Times New Roman"/>
          <w:b/>
          <w:sz w:val="24"/>
          <w:szCs w:val="24"/>
          <w:lang w:val="en-US"/>
        </w:rPr>
        <w:t>Rheme</w:t>
      </w:r>
      <w:proofErr w:type="spellEnd"/>
      <w:r>
        <w:rPr>
          <w:rFonts w:ascii="Times New Roman" w:hAnsi="Times New Roman" w:cs="Times New Roman"/>
          <w:b/>
          <w:sz w:val="24"/>
          <w:szCs w:val="24"/>
          <w:lang w:val="en-US"/>
        </w:rPr>
        <w:t xml:space="preserve"> 3</w:t>
      </w:r>
    </w:p>
    <w:p w:rsidR="009B53C8" w:rsidRDefault="009B53C8" w:rsidP="001D194F">
      <w:pPr>
        <w:spacing w:line="276" w:lineRule="auto"/>
        <w:ind w:firstLine="708"/>
        <w:jc w:val="both"/>
        <w:rPr>
          <w:rFonts w:ascii="Times New Roman" w:hAnsi="Times New Roman" w:cs="Times New Roman"/>
          <w:b/>
          <w:sz w:val="24"/>
          <w:szCs w:val="24"/>
          <w:lang w:val="en-US"/>
        </w:rPr>
      </w:pPr>
    </w:p>
    <w:p w:rsidR="009B53C8" w:rsidRPr="005A299F" w:rsidRDefault="005A299F" w:rsidP="001D194F">
      <w:pPr>
        <w:spacing w:line="276" w:lineRule="auto"/>
        <w:ind w:firstLine="708"/>
        <w:jc w:val="both"/>
        <w:rPr>
          <w:rFonts w:ascii="Times New Roman" w:hAnsi="Times New Roman" w:cs="Times New Roman"/>
          <w:bCs/>
          <w:sz w:val="24"/>
          <w:szCs w:val="24"/>
          <w:lang w:val="en-US"/>
        </w:rPr>
      </w:pPr>
      <w:r w:rsidRPr="005A299F">
        <w:rPr>
          <w:rFonts w:ascii="Times New Roman" w:hAnsi="Times New Roman" w:cs="Times New Roman"/>
          <w:bCs/>
          <w:sz w:val="24"/>
          <w:szCs w:val="24"/>
          <w:lang w:val="en-US"/>
        </w:rPr>
        <w:t>Thus, based on the material of languages we have studied</w:t>
      </w:r>
      <w:ins w:id="11" w:author="Пользователь Windows" w:date="2022-06-10T01:04:00Z">
        <w:r w:rsidR="00366ED9">
          <w:rPr>
            <w:rFonts w:ascii="Times New Roman" w:hAnsi="Times New Roman" w:cs="Times New Roman"/>
            <w:bCs/>
            <w:sz w:val="24"/>
            <w:szCs w:val="24"/>
            <w:lang w:val="en-US"/>
          </w:rPr>
          <w:t xml:space="preserve"> </w:t>
        </w:r>
      </w:ins>
      <w:r w:rsidRPr="005A299F">
        <w:rPr>
          <w:rFonts w:ascii="Times New Roman" w:hAnsi="Times New Roman" w:cs="Times New Roman"/>
          <w:bCs/>
          <w:sz w:val="24"/>
          <w:szCs w:val="24"/>
          <w:lang w:val="en-US"/>
        </w:rPr>
        <w:t xml:space="preserve">, we can emphasize that the actual division of the sentence in multi-structural languages is a relatively new paradigm of theory. It highlights the essence of the actual division of the </w:t>
      </w:r>
      <w:r w:rsidR="001F6758">
        <w:rPr>
          <w:rFonts w:ascii="Times New Roman" w:hAnsi="Times New Roman" w:cs="Times New Roman"/>
          <w:bCs/>
          <w:sz w:val="24"/>
          <w:szCs w:val="24"/>
          <w:lang w:val="en-US"/>
        </w:rPr>
        <w:t>sentence</w:t>
      </w:r>
      <w:r w:rsidRPr="005A299F">
        <w:rPr>
          <w:rFonts w:ascii="Times New Roman" w:hAnsi="Times New Roman" w:cs="Times New Roman"/>
          <w:bCs/>
          <w:sz w:val="24"/>
          <w:szCs w:val="24"/>
          <w:lang w:val="en-US"/>
        </w:rPr>
        <w:t xml:space="preserve">, the content and means of updating the </w:t>
      </w:r>
      <w:r w:rsidRPr="005A299F">
        <w:rPr>
          <w:rFonts w:ascii="Times New Roman" w:hAnsi="Times New Roman" w:cs="Times New Roman"/>
          <w:bCs/>
          <w:sz w:val="24"/>
          <w:szCs w:val="24"/>
          <w:lang w:val="en-US"/>
        </w:rPr>
        <w:lastRenderedPageBreak/>
        <w:t xml:space="preserve">actual division of the </w:t>
      </w:r>
      <w:r w:rsidR="001F6758">
        <w:rPr>
          <w:rFonts w:ascii="Times New Roman" w:hAnsi="Times New Roman" w:cs="Times New Roman"/>
          <w:bCs/>
          <w:sz w:val="24"/>
          <w:szCs w:val="24"/>
          <w:lang w:val="en-US"/>
        </w:rPr>
        <w:t>statement</w:t>
      </w:r>
      <w:r w:rsidRPr="005A299F">
        <w:rPr>
          <w:rFonts w:ascii="Times New Roman" w:hAnsi="Times New Roman" w:cs="Times New Roman"/>
          <w:bCs/>
          <w:sz w:val="24"/>
          <w:szCs w:val="24"/>
          <w:lang w:val="en-US"/>
        </w:rPr>
        <w:t>. The study was conducted by us using all known ways of transmitting the latest information in the proposals of the languages we considered.</w:t>
      </w:r>
    </w:p>
    <w:p w:rsidR="009B53C8" w:rsidRDefault="009B53C8" w:rsidP="001D194F">
      <w:pPr>
        <w:spacing w:line="276" w:lineRule="auto"/>
        <w:ind w:firstLine="708"/>
        <w:jc w:val="both"/>
        <w:rPr>
          <w:rFonts w:ascii="Times New Roman" w:hAnsi="Times New Roman" w:cs="Times New Roman"/>
          <w:b/>
          <w:sz w:val="24"/>
          <w:szCs w:val="24"/>
          <w:lang w:val="en-US"/>
        </w:rPr>
      </w:pPr>
    </w:p>
    <w:p w:rsidR="00842D6D" w:rsidRDefault="00842D6D" w:rsidP="00842D6D">
      <w:pPr>
        <w:spacing w:line="276" w:lineRule="auto"/>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D82634" w:rsidRDefault="00D82634" w:rsidP="00D82634">
      <w:pPr>
        <w:pStyle w:val="a7"/>
        <w:numPr>
          <w:ilvl w:val="0"/>
          <w:numId w:val="4"/>
        </w:numPr>
        <w:spacing w:line="276" w:lineRule="auto"/>
        <w:jc w:val="both"/>
        <w:rPr>
          <w:rFonts w:ascii="Times New Roman" w:hAnsi="Times New Roman" w:cs="Times New Roman"/>
          <w:sz w:val="24"/>
          <w:szCs w:val="24"/>
        </w:rPr>
      </w:pPr>
      <w:r w:rsidRPr="008529BB">
        <w:rPr>
          <w:rFonts w:ascii="Times New Roman" w:hAnsi="Times New Roman" w:cs="Times New Roman"/>
          <w:sz w:val="24"/>
          <w:szCs w:val="24"/>
        </w:rPr>
        <w:t>Блох М.Я. Теоретическ</w:t>
      </w:r>
      <w:r>
        <w:rPr>
          <w:rFonts w:ascii="Times New Roman" w:hAnsi="Times New Roman" w:cs="Times New Roman"/>
          <w:sz w:val="24"/>
          <w:szCs w:val="24"/>
        </w:rPr>
        <w:t>ие основы</w:t>
      </w:r>
      <w:r w:rsidRPr="008529BB">
        <w:rPr>
          <w:rFonts w:ascii="Times New Roman" w:hAnsi="Times New Roman" w:cs="Times New Roman"/>
          <w:sz w:val="24"/>
          <w:szCs w:val="24"/>
        </w:rPr>
        <w:t xml:space="preserve"> </w:t>
      </w:r>
      <w:r w:rsidR="00156CF8">
        <w:rPr>
          <w:rFonts w:ascii="Times New Roman" w:hAnsi="Times New Roman" w:cs="Times New Roman"/>
          <w:sz w:val="24"/>
          <w:szCs w:val="24"/>
          <w:lang w:val="en-GB"/>
        </w:rPr>
        <w:t>u</w:t>
      </w:r>
      <w:r w:rsidRPr="008529BB">
        <w:rPr>
          <w:rFonts w:ascii="Times New Roman" w:hAnsi="Times New Roman" w:cs="Times New Roman"/>
          <w:sz w:val="24"/>
          <w:szCs w:val="24"/>
        </w:rPr>
        <w:t>грамматик</w:t>
      </w:r>
      <w:r>
        <w:rPr>
          <w:rFonts w:ascii="Times New Roman" w:hAnsi="Times New Roman" w:cs="Times New Roman"/>
          <w:sz w:val="24"/>
          <w:szCs w:val="24"/>
        </w:rPr>
        <w:t xml:space="preserve">и, </w:t>
      </w:r>
      <w:r w:rsidRPr="008529BB">
        <w:rPr>
          <w:rFonts w:ascii="Times New Roman" w:hAnsi="Times New Roman" w:cs="Times New Roman"/>
          <w:sz w:val="24"/>
          <w:szCs w:val="24"/>
        </w:rPr>
        <w:t>М.; 2000 г</w:t>
      </w:r>
      <w:r>
        <w:rPr>
          <w:rFonts w:ascii="Times New Roman" w:hAnsi="Times New Roman" w:cs="Times New Roman"/>
          <w:sz w:val="24"/>
          <w:szCs w:val="24"/>
        </w:rPr>
        <w:t xml:space="preserve">. </w:t>
      </w:r>
    </w:p>
    <w:p w:rsidR="00D82634" w:rsidRDefault="00D82634" w:rsidP="00D82634">
      <w:pPr>
        <w:pStyle w:val="a7"/>
        <w:numPr>
          <w:ilvl w:val="0"/>
          <w:numId w:val="4"/>
        </w:numPr>
        <w:spacing w:line="276" w:lineRule="auto"/>
        <w:jc w:val="both"/>
        <w:rPr>
          <w:rFonts w:ascii="Times New Roman" w:hAnsi="Times New Roman" w:cs="Times New Roman"/>
          <w:sz w:val="24"/>
          <w:szCs w:val="24"/>
        </w:rPr>
      </w:pPr>
      <w:r w:rsidRPr="00EC49B3">
        <w:rPr>
          <w:rFonts w:ascii="Times New Roman" w:hAnsi="Times New Roman" w:cs="Times New Roman"/>
          <w:sz w:val="24"/>
          <w:szCs w:val="24"/>
        </w:rPr>
        <w:t>Ильенко С.Г. Русистика: избранные труды. СПб.: Изд-во РПГУ им. А. И. Герцена, 2003. 674 с.</w:t>
      </w:r>
    </w:p>
    <w:p w:rsidR="00D82634" w:rsidRDefault="00D82634" w:rsidP="00D82634">
      <w:pPr>
        <w:pStyle w:val="a7"/>
        <w:numPr>
          <w:ilvl w:val="0"/>
          <w:numId w:val="4"/>
        </w:numPr>
        <w:spacing w:line="276" w:lineRule="auto"/>
        <w:jc w:val="both"/>
        <w:rPr>
          <w:rFonts w:ascii="Times New Roman" w:hAnsi="Times New Roman" w:cs="Times New Roman"/>
          <w:sz w:val="24"/>
          <w:szCs w:val="24"/>
        </w:rPr>
      </w:pPr>
      <w:proofErr w:type="spellStart"/>
      <w:r w:rsidRPr="00534216">
        <w:rPr>
          <w:rFonts w:ascii="Times New Roman" w:hAnsi="Times New Roman" w:cs="Times New Roman"/>
          <w:sz w:val="24"/>
          <w:szCs w:val="24"/>
        </w:rPr>
        <w:t>Ильиш</w:t>
      </w:r>
      <w:proofErr w:type="spellEnd"/>
      <w:r w:rsidRPr="00534216">
        <w:rPr>
          <w:rFonts w:ascii="Times New Roman" w:hAnsi="Times New Roman" w:cs="Times New Roman"/>
          <w:sz w:val="24"/>
          <w:szCs w:val="24"/>
        </w:rPr>
        <w:t>, Б.А. Об актуальном членении предложения // Вопросы теории английского и немецкого языков.. - М., 1969. – 352 с.</w:t>
      </w:r>
    </w:p>
    <w:p w:rsidR="00CC5553" w:rsidRPr="00CC5553" w:rsidRDefault="00CC5553" w:rsidP="00CC5553">
      <w:pPr>
        <w:pStyle w:val="a7"/>
        <w:numPr>
          <w:ilvl w:val="0"/>
          <w:numId w:val="4"/>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Ковтунова</w:t>
      </w:r>
      <w:proofErr w:type="spellEnd"/>
      <w:r>
        <w:rPr>
          <w:rFonts w:ascii="Times New Roman" w:hAnsi="Times New Roman" w:cs="Times New Roman"/>
          <w:sz w:val="24"/>
          <w:szCs w:val="24"/>
        </w:rPr>
        <w:t xml:space="preserve"> И.И. Современный русский язык. Порядок слов и актуальное членение предложения. М.: Просвещение. 1976. </w:t>
      </w:r>
    </w:p>
    <w:p w:rsidR="00B20F9D" w:rsidRPr="00B20F9D" w:rsidRDefault="00CC5553" w:rsidP="00CC5553">
      <w:pPr>
        <w:pStyle w:val="a7"/>
        <w:numPr>
          <w:ilvl w:val="0"/>
          <w:numId w:val="4"/>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rPr>
        <w:t>Крушельницкая</w:t>
      </w:r>
      <w:proofErr w:type="spellEnd"/>
      <w:r>
        <w:rPr>
          <w:rFonts w:ascii="Times New Roman" w:hAnsi="Times New Roman" w:cs="Times New Roman"/>
          <w:sz w:val="24"/>
          <w:szCs w:val="24"/>
        </w:rPr>
        <w:t xml:space="preserve"> К.Г. К вопросу о смысловом членений предложения.  Вопросы языкознания, 1956.</w:t>
      </w:r>
    </w:p>
    <w:p w:rsidR="00CC5553" w:rsidRPr="00B20F9D" w:rsidRDefault="00B20F9D" w:rsidP="00B20F9D">
      <w:pPr>
        <w:pStyle w:val="a7"/>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Лингвистический энциклопедический словарь</w:t>
      </w:r>
      <w:r w:rsidRPr="00241928">
        <w:rPr>
          <w:rFonts w:ascii="Times New Roman" w:hAnsi="Times New Roman" w:cs="Times New Roman"/>
          <w:sz w:val="24"/>
          <w:szCs w:val="24"/>
        </w:rPr>
        <w:t>, 1990. - 683с.</w:t>
      </w:r>
    </w:p>
    <w:p w:rsidR="00D10FAB" w:rsidRPr="00D10FAB" w:rsidRDefault="00D10FAB" w:rsidP="00D10FAB">
      <w:pPr>
        <w:pStyle w:val="a7"/>
        <w:numPr>
          <w:ilvl w:val="0"/>
          <w:numId w:val="4"/>
        </w:numPr>
        <w:spacing w:line="276" w:lineRule="auto"/>
        <w:jc w:val="both"/>
        <w:rPr>
          <w:rFonts w:ascii="Times New Roman" w:hAnsi="Times New Roman" w:cs="Times New Roman"/>
          <w:sz w:val="24"/>
          <w:szCs w:val="24"/>
          <w:lang w:val="tg-Cyrl-TJ"/>
        </w:rPr>
      </w:pPr>
      <w:proofErr w:type="spellStart"/>
      <w:r w:rsidRPr="00D10FAB">
        <w:rPr>
          <w:rFonts w:ascii="Times New Roman" w:hAnsi="Times New Roman" w:cs="Times New Roman"/>
          <w:sz w:val="24"/>
          <w:szCs w:val="24"/>
        </w:rPr>
        <w:t>Матезиус</w:t>
      </w:r>
      <w:proofErr w:type="spellEnd"/>
      <w:r w:rsidRPr="00D10FAB">
        <w:rPr>
          <w:rFonts w:ascii="Times New Roman" w:hAnsi="Times New Roman" w:cs="Times New Roman"/>
          <w:sz w:val="24"/>
          <w:szCs w:val="24"/>
        </w:rPr>
        <w:t xml:space="preserve"> В. Избранные труды по языкознанию / пер. с чеш. и англ. Г. В. Матвеевой. М.: </w:t>
      </w:r>
      <w:proofErr w:type="spellStart"/>
      <w:r w:rsidRPr="00D10FAB">
        <w:rPr>
          <w:rFonts w:ascii="Times New Roman" w:hAnsi="Times New Roman" w:cs="Times New Roman"/>
          <w:sz w:val="24"/>
          <w:szCs w:val="24"/>
        </w:rPr>
        <w:t>Едиториал</w:t>
      </w:r>
      <w:proofErr w:type="spellEnd"/>
      <w:r w:rsidRPr="00D10FAB">
        <w:rPr>
          <w:rFonts w:ascii="Times New Roman" w:hAnsi="Times New Roman" w:cs="Times New Roman"/>
          <w:sz w:val="24"/>
          <w:szCs w:val="24"/>
        </w:rPr>
        <w:t xml:space="preserve"> УРСС, 2003. 228 с.</w:t>
      </w:r>
    </w:p>
    <w:p w:rsidR="004A43DD" w:rsidRPr="00263AEC" w:rsidRDefault="00B911B2" w:rsidP="00D10FAB">
      <w:pPr>
        <w:pStyle w:val="a7"/>
        <w:numPr>
          <w:ilvl w:val="0"/>
          <w:numId w:val="4"/>
        </w:numPr>
        <w:spacing w:line="276" w:lineRule="auto"/>
        <w:jc w:val="both"/>
        <w:rPr>
          <w:rFonts w:ascii="Times New Roman" w:hAnsi="Times New Roman" w:cs="Times New Roman"/>
          <w:sz w:val="24"/>
          <w:szCs w:val="24"/>
        </w:rPr>
      </w:pPr>
      <w:proofErr w:type="spellStart"/>
      <w:r w:rsidRPr="00263AEC">
        <w:rPr>
          <w:rFonts w:ascii="Times New Roman" w:hAnsi="Times New Roman" w:cs="Times New Roman"/>
          <w:sz w:val="24"/>
          <w:szCs w:val="24"/>
        </w:rPr>
        <w:t>Матезиус</w:t>
      </w:r>
      <w:proofErr w:type="spellEnd"/>
      <w:r w:rsidRPr="00263AEC">
        <w:rPr>
          <w:rFonts w:ascii="Times New Roman" w:hAnsi="Times New Roman" w:cs="Times New Roman"/>
          <w:sz w:val="24"/>
          <w:szCs w:val="24"/>
        </w:rPr>
        <w:t xml:space="preserve"> В. О так называемом актуальном членении предложения. Пражский лингвистический кружок. М., 1967. - С. 240-247</w:t>
      </w:r>
    </w:p>
    <w:p w:rsidR="007368BD" w:rsidRPr="00241928" w:rsidRDefault="00DF6C05" w:rsidP="00241928">
      <w:pPr>
        <w:pStyle w:val="a7"/>
        <w:numPr>
          <w:ilvl w:val="0"/>
          <w:numId w:val="4"/>
        </w:numPr>
        <w:spacing w:line="276" w:lineRule="auto"/>
        <w:jc w:val="both"/>
        <w:rPr>
          <w:rFonts w:ascii="Times New Roman" w:hAnsi="Times New Roman" w:cs="Times New Roman"/>
          <w:sz w:val="24"/>
          <w:szCs w:val="24"/>
        </w:rPr>
      </w:pPr>
      <w:r w:rsidRPr="00DF6C05">
        <w:rPr>
          <w:rFonts w:ascii="Times New Roman" w:hAnsi="Times New Roman" w:cs="Times New Roman"/>
          <w:sz w:val="24"/>
          <w:szCs w:val="24"/>
        </w:rPr>
        <w:t>Юсупова, З. Р. Аспекты членения и</w:t>
      </w:r>
      <w:r w:rsidR="00263AEC">
        <w:rPr>
          <w:rFonts w:ascii="Times New Roman" w:hAnsi="Times New Roman" w:cs="Times New Roman"/>
          <w:sz w:val="24"/>
          <w:szCs w:val="24"/>
        </w:rPr>
        <w:t xml:space="preserve"> исследования предложения в со</w:t>
      </w:r>
      <w:r w:rsidRPr="00DF6C05">
        <w:rPr>
          <w:rFonts w:ascii="Times New Roman" w:hAnsi="Times New Roman" w:cs="Times New Roman"/>
          <w:sz w:val="24"/>
          <w:szCs w:val="24"/>
        </w:rPr>
        <w:t>временном языкознании. / З.Р. Юсупова // Вестник таджикского госу</w:t>
      </w:r>
      <w:r w:rsidRPr="00241928">
        <w:rPr>
          <w:rFonts w:ascii="Times New Roman" w:hAnsi="Times New Roman" w:cs="Times New Roman"/>
          <w:sz w:val="24"/>
          <w:szCs w:val="24"/>
        </w:rPr>
        <w:t>дарственного национального университета. Серия филологии. Душанбе: «</w:t>
      </w:r>
      <w:proofErr w:type="spellStart"/>
      <w:r w:rsidRPr="00241928">
        <w:rPr>
          <w:rFonts w:ascii="Times New Roman" w:hAnsi="Times New Roman" w:cs="Times New Roman"/>
          <w:sz w:val="24"/>
          <w:szCs w:val="24"/>
        </w:rPr>
        <w:t>Сино</w:t>
      </w:r>
      <w:proofErr w:type="spellEnd"/>
      <w:r w:rsidRPr="00241928">
        <w:rPr>
          <w:rFonts w:ascii="Times New Roman" w:hAnsi="Times New Roman" w:cs="Times New Roman"/>
          <w:sz w:val="24"/>
          <w:szCs w:val="24"/>
        </w:rPr>
        <w:t>», 2008.</w:t>
      </w:r>
    </w:p>
    <w:p w:rsidR="008529BB" w:rsidRPr="00456A45" w:rsidRDefault="00151E35" w:rsidP="00B20F9D">
      <w:pPr>
        <w:pStyle w:val="a7"/>
        <w:numPr>
          <w:ilvl w:val="0"/>
          <w:numId w:val="4"/>
        </w:numPr>
        <w:spacing w:line="276" w:lineRule="auto"/>
        <w:jc w:val="both"/>
        <w:rPr>
          <w:rFonts w:ascii="Times New Roman" w:hAnsi="Times New Roman" w:cs="Times New Roman"/>
          <w:sz w:val="24"/>
          <w:szCs w:val="24"/>
        </w:rPr>
      </w:pPr>
      <w:r w:rsidRPr="00151E35">
        <w:rPr>
          <w:rFonts w:ascii="Times New Roman" w:hAnsi="Times New Roman" w:cs="Times New Roman"/>
          <w:sz w:val="24"/>
          <w:szCs w:val="24"/>
        </w:rPr>
        <w:t>Юсупова, З.Р. История исследования порядка слов и теории актуального членения предложения. / З. Р. Юсупова // Вестник педагогического университета. No1(90), Душанбе: 2021</w:t>
      </w:r>
      <w:r w:rsidR="00456A45">
        <w:rPr>
          <w:rFonts w:ascii="Times New Roman" w:hAnsi="Times New Roman" w:cs="Times New Roman"/>
          <w:sz w:val="24"/>
          <w:szCs w:val="24"/>
          <w:lang w:val="en-GB"/>
        </w:rPr>
        <w:t xml:space="preserve">. </w:t>
      </w:r>
    </w:p>
    <w:sectPr w:rsidR="008529BB" w:rsidRPr="00456A45" w:rsidSect="00B03E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5AF4" w:rsidRDefault="00185AF4" w:rsidP="00716443">
      <w:r>
        <w:separator/>
      </w:r>
    </w:p>
  </w:endnote>
  <w:endnote w:type="continuationSeparator" w:id="0">
    <w:p w:rsidR="00185AF4" w:rsidRDefault="00185AF4" w:rsidP="0071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5AF4" w:rsidRDefault="00185AF4" w:rsidP="00716443">
      <w:r>
        <w:separator/>
      </w:r>
    </w:p>
  </w:footnote>
  <w:footnote w:type="continuationSeparator" w:id="0">
    <w:p w:rsidR="00185AF4" w:rsidRDefault="00185AF4" w:rsidP="0071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0F9C"/>
    <w:multiLevelType w:val="hybridMultilevel"/>
    <w:tmpl w:val="72405EAE"/>
    <w:lvl w:ilvl="0" w:tplc="BA9434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CCE7853"/>
    <w:multiLevelType w:val="hybridMultilevel"/>
    <w:tmpl w:val="6D165AFA"/>
    <w:lvl w:ilvl="0" w:tplc="FFFFFFF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2C83CFA"/>
    <w:multiLevelType w:val="hybridMultilevel"/>
    <w:tmpl w:val="2BE8AE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9D842CB"/>
    <w:multiLevelType w:val="hybridMultilevel"/>
    <w:tmpl w:val="FFFFFFFF"/>
    <w:lvl w:ilvl="0" w:tplc="68A4BDF4">
      <w:start w:val="1"/>
      <w:numFmt w:val="bullet"/>
      <w:lvlText w:val="-"/>
      <w:lvlJc w:val="left"/>
      <w:pPr>
        <w:ind w:left="569"/>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F51E0468">
      <w:start w:val="1"/>
      <w:numFmt w:val="bullet"/>
      <w:lvlText w:val="o"/>
      <w:lvlJc w:val="left"/>
      <w:pPr>
        <w:ind w:left="1535"/>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5F1AFA54">
      <w:start w:val="1"/>
      <w:numFmt w:val="bullet"/>
      <w:lvlText w:val="▪"/>
      <w:lvlJc w:val="left"/>
      <w:pPr>
        <w:ind w:left="2255"/>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35D0C3EA">
      <w:start w:val="1"/>
      <w:numFmt w:val="bullet"/>
      <w:lvlText w:val="•"/>
      <w:lvlJc w:val="left"/>
      <w:pPr>
        <w:ind w:left="2975"/>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95347632">
      <w:start w:val="1"/>
      <w:numFmt w:val="bullet"/>
      <w:lvlText w:val="o"/>
      <w:lvlJc w:val="left"/>
      <w:pPr>
        <w:ind w:left="3695"/>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F3C44716">
      <w:start w:val="1"/>
      <w:numFmt w:val="bullet"/>
      <w:lvlText w:val="▪"/>
      <w:lvlJc w:val="left"/>
      <w:pPr>
        <w:ind w:left="4415"/>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A666293A">
      <w:start w:val="1"/>
      <w:numFmt w:val="bullet"/>
      <w:lvlText w:val="•"/>
      <w:lvlJc w:val="left"/>
      <w:pPr>
        <w:ind w:left="5135"/>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010C6E50">
      <w:start w:val="1"/>
      <w:numFmt w:val="bullet"/>
      <w:lvlText w:val="o"/>
      <w:lvlJc w:val="left"/>
      <w:pPr>
        <w:ind w:left="5855"/>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4EF0D19C">
      <w:start w:val="1"/>
      <w:numFmt w:val="bullet"/>
      <w:lvlText w:val="▪"/>
      <w:lvlJc w:val="left"/>
      <w:pPr>
        <w:ind w:left="6575"/>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num w:numId="1" w16cid:durableId="1600602905">
    <w:abstractNumId w:val="1"/>
  </w:num>
  <w:num w:numId="2" w16cid:durableId="328824936">
    <w:abstractNumId w:val="3"/>
  </w:num>
  <w:num w:numId="3" w16cid:durableId="1001006038">
    <w:abstractNumId w:val="0"/>
  </w:num>
  <w:num w:numId="4" w16cid:durableId="16478530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2F0"/>
    <w:rsid w:val="000030C9"/>
    <w:rsid w:val="00005D67"/>
    <w:rsid w:val="00006AB5"/>
    <w:rsid w:val="00013782"/>
    <w:rsid w:val="00030108"/>
    <w:rsid w:val="0007014B"/>
    <w:rsid w:val="00074780"/>
    <w:rsid w:val="0007723A"/>
    <w:rsid w:val="000809C6"/>
    <w:rsid w:val="000855AC"/>
    <w:rsid w:val="000858A2"/>
    <w:rsid w:val="000A3A87"/>
    <w:rsid w:val="000B3C26"/>
    <w:rsid w:val="000C081B"/>
    <w:rsid w:val="000D1D69"/>
    <w:rsid w:val="000D60AE"/>
    <w:rsid w:val="001250BB"/>
    <w:rsid w:val="00135553"/>
    <w:rsid w:val="00151E35"/>
    <w:rsid w:val="00156CF8"/>
    <w:rsid w:val="00174A92"/>
    <w:rsid w:val="00185AF4"/>
    <w:rsid w:val="001B4F73"/>
    <w:rsid w:val="001C249C"/>
    <w:rsid w:val="001C313E"/>
    <w:rsid w:val="001D11D0"/>
    <w:rsid w:val="001D194F"/>
    <w:rsid w:val="001D257C"/>
    <w:rsid w:val="001D4DA2"/>
    <w:rsid w:val="001F6758"/>
    <w:rsid w:val="00200D86"/>
    <w:rsid w:val="002061D0"/>
    <w:rsid w:val="0023412F"/>
    <w:rsid w:val="00241928"/>
    <w:rsid w:val="0024299D"/>
    <w:rsid w:val="00252F4A"/>
    <w:rsid w:val="00263006"/>
    <w:rsid w:val="00263AEC"/>
    <w:rsid w:val="002738FB"/>
    <w:rsid w:val="00275337"/>
    <w:rsid w:val="00280760"/>
    <w:rsid w:val="002958FB"/>
    <w:rsid w:val="002A2AE3"/>
    <w:rsid w:val="002B73F3"/>
    <w:rsid w:val="002E12DD"/>
    <w:rsid w:val="002E295D"/>
    <w:rsid w:val="002E5BF6"/>
    <w:rsid w:val="002E7088"/>
    <w:rsid w:val="002F437A"/>
    <w:rsid w:val="00332C39"/>
    <w:rsid w:val="003437E8"/>
    <w:rsid w:val="00366ED9"/>
    <w:rsid w:val="00370244"/>
    <w:rsid w:val="0038388B"/>
    <w:rsid w:val="0038533E"/>
    <w:rsid w:val="003A42C7"/>
    <w:rsid w:val="003B0C4F"/>
    <w:rsid w:val="003F252A"/>
    <w:rsid w:val="00405D3C"/>
    <w:rsid w:val="0040632D"/>
    <w:rsid w:val="0041416E"/>
    <w:rsid w:val="00416ED1"/>
    <w:rsid w:val="004242CF"/>
    <w:rsid w:val="00433374"/>
    <w:rsid w:val="00442D5B"/>
    <w:rsid w:val="0044585B"/>
    <w:rsid w:val="00456A45"/>
    <w:rsid w:val="004576CC"/>
    <w:rsid w:val="00485FD2"/>
    <w:rsid w:val="00491B47"/>
    <w:rsid w:val="004A43DD"/>
    <w:rsid w:val="004A7A4E"/>
    <w:rsid w:val="004C1085"/>
    <w:rsid w:val="004C4A94"/>
    <w:rsid w:val="004D2436"/>
    <w:rsid w:val="004D66AE"/>
    <w:rsid w:val="005175C4"/>
    <w:rsid w:val="00524D10"/>
    <w:rsid w:val="00534216"/>
    <w:rsid w:val="00536C3F"/>
    <w:rsid w:val="00574377"/>
    <w:rsid w:val="005845E2"/>
    <w:rsid w:val="00587516"/>
    <w:rsid w:val="00596FC7"/>
    <w:rsid w:val="005A299F"/>
    <w:rsid w:val="005B268D"/>
    <w:rsid w:val="005D0EDC"/>
    <w:rsid w:val="005D2465"/>
    <w:rsid w:val="005F1C33"/>
    <w:rsid w:val="0060121E"/>
    <w:rsid w:val="00605FF7"/>
    <w:rsid w:val="00616714"/>
    <w:rsid w:val="00621661"/>
    <w:rsid w:val="00624BFE"/>
    <w:rsid w:val="006414C6"/>
    <w:rsid w:val="00662522"/>
    <w:rsid w:val="00674D87"/>
    <w:rsid w:val="0067710B"/>
    <w:rsid w:val="00681070"/>
    <w:rsid w:val="00697CF4"/>
    <w:rsid w:val="006B2279"/>
    <w:rsid w:val="006B2E8E"/>
    <w:rsid w:val="006B6B7A"/>
    <w:rsid w:val="006C2623"/>
    <w:rsid w:val="006C58D2"/>
    <w:rsid w:val="006D5615"/>
    <w:rsid w:val="006D6FB1"/>
    <w:rsid w:val="006F7601"/>
    <w:rsid w:val="00716443"/>
    <w:rsid w:val="00723DC4"/>
    <w:rsid w:val="007249C1"/>
    <w:rsid w:val="00733921"/>
    <w:rsid w:val="007368BD"/>
    <w:rsid w:val="00763693"/>
    <w:rsid w:val="007639E8"/>
    <w:rsid w:val="00783AF8"/>
    <w:rsid w:val="007A4CED"/>
    <w:rsid w:val="007A4F65"/>
    <w:rsid w:val="007B06AC"/>
    <w:rsid w:val="007C5049"/>
    <w:rsid w:val="007D2DB8"/>
    <w:rsid w:val="007E3567"/>
    <w:rsid w:val="007E58E7"/>
    <w:rsid w:val="007F2531"/>
    <w:rsid w:val="007F456E"/>
    <w:rsid w:val="00825818"/>
    <w:rsid w:val="00831006"/>
    <w:rsid w:val="0083781A"/>
    <w:rsid w:val="00842D6D"/>
    <w:rsid w:val="008529BB"/>
    <w:rsid w:val="00857578"/>
    <w:rsid w:val="00887E19"/>
    <w:rsid w:val="008A34DF"/>
    <w:rsid w:val="008D27A8"/>
    <w:rsid w:val="008D44AD"/>
    <w:rsid w:val="008F04A0"/>
    <w:rsid w:val="008F394A"/>
    <w:rsid w:val="0090634D"/>
    <w:rsid w:val="00922DD7"/>
    <w:rsid w:val="00927B7A"/>
    <w:rsid w:val="00930E84"/>
    <w:rsid w:val="009332F0"/>
    <w:rsid w:val="00943099"/>
    <w:rsid w:val="00952967"/>
    <w:rsid w:val="00953ABE"/>
    <w:rsid w:val="009556D7"/>
    <w:rsid w:val="009750D4"/>
    <w:rsid w:val="0098111E"/>
    <w:rsid w:val="00984AB5"/>
    <w:rsid w:val="00985B04"/>
    <w:rsid w:val="009B53C8"/>
    <w:rsid w:val="009F1101"/>
    <w:rsid w:val="009F5130"/>
    <w:rsid w:val="00A257E2"/>
    <w:rsid w:val="00A524E9"/>
    <w:rsid w:val="00A54120"/>
    <w:rsid w:val="00A677E0"/>
    <w:rsid w:val="00A71EF4"/>
    <w:rsid w:val="00A7600A"/>
    <w:rsid w:val="00AC3E05"/>
    <w:rsid w:val="00AD2D55"/>
    <w:rsid w:val="00AD6A6A"/>
    <w:rsid w:val="00AE5337"/>
    <w:rsid w:val="00B01A37"/>
    <w:rsid w:val="00B02597"/>
    <w:rsid w:val="00B03E80"/>
    <w:rsid w:val="00B0563E"/>
    <w:rsid w:val="00B06E9E"/>
    <w:rsid w:val="00B10E07"/>
    <w:rsid w:val="00B20960"/>
    <w:rsid w:val="00B20F9D"/>
    <w:rsid w:val="00B27975"/>
    <w:rsid w:val="00B34904"/>
    <w:rsid w:val="00B548CA"/>
    <w:rsid w:val="00B5581E"/>
    <w:rsid w:val="00B55F97"/>
    <w:rsid w:val="00B617BB"/>
    <w:rsid w:val="00B67997"/>
    <w:rsid w:val="00B76C1E"/>
    <w:rsid w:val="00B87D30"/>
    <w:rsid w:val="00B911B2"/>
    <w:rsid w:val="00B93C92"/>
    <w:rsid w:val="00BA2E29"/>
    <w:rsid w:val="00BD50CE"/>
    <w:rsid w:val="00BE4C36"/>
    <w:rsid w:val="00BE5FE4"/>
    <w:rsid w:val="00C10C16"/>
    <w:rsid w:val="00C16439"/>
    <w:rsid w:val="00C2065C"/>
    <w:rsid w:val="00C2464C"/>
    <w:rsid w:val="00C431AC"/>
    <w:rsid w:val="00C56EDF"/>
    <w:rsid w:val="00C6709E"/>
    <w:rsid w:val="00C7127D"/>
    <w:rsid w:val="00C7234B"/>
    <w:rsid w:val="00C77A07"/>
    <w:rsid w:val="00C931DA"/>
    <w:rsid w:val="00C9771A"/>
    <w:rsid w:val="00CA0FA0"/>
    <w:rsid w:val="00CC2859"/>
    <w:rsid w:val="00CC5553"/>
    <w:rsid w:val="00CD32BD"/>
    <w:rsid w:val="00D03ED6"/>
    <w:rsid w:val="00D10FAB"/>
    <w:rsid w:val="00D135B4"/>
    <w:rsid w:val="00D82634"/>
    <w:rsid w:val="00D841BD"/>
    <w:rsid w:val="00D92BFC"/>
    <w:rsid w:val="00D97D4F"/>
    <w:rsid w:val="00DC0548"/>
    <w:rsid w:val="00DC4263"/>
    <w:rsid w:val="00DF6C05"/>
    <w:rsid w:val="00E019D9"/>
    <w:rsid w:val="00E0490C"/>
    <w:rsid w:val="00E04DB4"/>
    <w:rsid w:val="00E10B8D"/>
    <w:rsid w:val="00E4575C"/>
    <w:rsid w:val="00E51EB2"/>
    <w:rsid w:val="00E538ED"/>
    <w:rsid w:val="00E61D8B"/>
    <w:rsid w:val="00E6326C"/>
    <w:rsid w:val="00E938C1"/>
    <w:rsid w:val="00EA1E18"/>
    <w:rsid w:val="00EA5E66"/>
    <w:rsid w:val="00EB2306"/>
    <w:rsid w:val="00EC2600"/>
    <w:rsid w:val="00EC49B3"/>
    <w:rsid w:val="00ED4B63"/>
    <w:rsid w:val="00EE75AF"/>
    <w:rsid w:val="00F22898"/>
    <w:rsid w:val="00F279DB"/>
    <w:rsid w:val="00F4357B"/>
    <w:rsid w:val="00F4432F"/>
    <w:rsid w:val="00F64E2F"/>
    <w:rsid w:val="00F81EC7"/>
    <w:rsid w:val="00F94B2C"/>
    <w:rsid w:val="00F97429"/>
    <w:rsid w:val="00FA4374"/>
    <w:rsid w:val="00FD78A6"/>
    <w:rsid w:val="00FF02D4"/>
    <w:rsid w:val="00FF0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BF2B"/>
  <w15:docId w15:val="{36B604D0-315A-0747-9B2F-C2B526FC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443"/>
    <w:pPr>
      <w:tabs>
        <w:tab w:val="center" w:pos="4513"/>
        <w:tab w:val="right" w:pos="9026"/>
      </w:tabs>
    </w:pPr>
  </w:style>
  <w:style w:type="character" w:customStyle="1" w:styleId="a4">
    <w:name w:val="Верхний колонтитул Знак"/>
    <w:basedOn w:val="a0"/>
    <w:link w:val="a3"/>
    <w:uiPriority w:val="99"/>
    <w:rsid w:val="00716443"/>
  </w:style>
  <w:style w:type="paragraph" w:styleId="a5">
    <w:name w:val="footer"/>
    <w:basedOn w:val="a"/>
    <w:link w:val="a6"/>
    <w:uiPriority w:val="99"/>
    <w:unhideWhenUsed/>
    <w:rsid w:val="00716443"/>
    <w:pPr>
      <w:tabs>
        <w:tab w:val="center" w:pos="4513"/>
        <w:tab w:val="right" w:pos="9026"/>
      </w:tabs>
    </w:pPr>
  </w:style>
  <w:style w:type="character" w:customStyle="1" w:styleId="a6">
    <w:name w:val="Нижний колонтитул Знак"/>
    <w:basedOn w:val="a0"/>
    <w:link w:val="a5"/>
    <w:uiPriority w:val="99"/>
    <w:rsid w:val="00716443"/>
  </w:style>
  <w:style w:type="paragraph" w:styleId="a7">
    <w:name w:val="List Paragraph"/>
    <w:basedOn w:val="a"/>
    <w:uiPriority w:val="34"/>
    <w:qFormat/>
    <w:rsid w:val="00697CF4"/>
    <w:pPr>
      <w:ind w:left="720"/>
      <w:contextualSpacing/>
    </w:pPr>
  </w:style>
  <w:style w:type="character" w:styleId="a8">
    <w:name w:val="Hyperlink"/>
    <w:basedOn w:val="a0"/>
    <w:uiPriority w:val="99"/>
    <w:unhideWhenUsed/>
    <w:rsid w:val="00C7234B"/>
    <w:rPr>
      <w:color w:val="0563C1" w:themeColor="hyperlink"/>
      <w:u w:val="single"/>
    </w:rPr>
  </w:style>
  <w:style w:type="character" w:customStyle="1" w:styleId="1">
    <w:name w:val="Неразрешенное упоминание1"/>
    <w:basedOn w:val="a0"/>
    <w:uiPriority w:val="99"/>
    <w:semiHidden/>
    <w:unhideWhenUsed/>
    <w:rsid w:val="00C7234B"/>
    <w:rPr>
      <w:color w:val="605E5C"/>
      <w:shd w:val="clear" w:color="auto" w:fill="E1DFDD"/>
    </w:rPr>
  </w:style>
  <w:style w:type="paragraph" w:styleId="a9">
    <w:name w:val="footnote text"/>
    <w:basedOn w:val="a"/>
    <w:link w:val="aa"/>
    <w:semiHidden/>
    <w:rsid w:val="00AD2D55"/>
    <w:rPr>
      <w:rFonts w:ascii="Times New Roman" w:eastAsia="Times New Roman" w:hAnsi="Times New Roman" w:cs="Times New Roman"/>
      <w:sz w:val="20"/>
      <w:szCs w:val="20"/>
    </w:rPr>
  </w:style>
  <w:style w:type="character" w:customStyle="1" w:styleId="aa">
    <w:name w:val="Текст сноски Знак"/>
    <w:basedOn w:val="a0"/>
    <w:link w:val="a9"/>
    <w:semiHidden/>
    <w:rsid w:val="00AD2D55"/>
    <w:rPr>
      <w:rFonts w:ascii="Times New Roman" w:eastAsia="Times New Roman" w:hAnsi="Times New Roman" w:cs="Times New Roman"/>
      <w:sz w:val="20"/>
      <w:szCs w:val="20"/>
    </w:rPr>
  </w:style>
  <w:style w:type="character" w:styleId="ab">
    <w:name w:val="footnote reference"/>
    <w:basedOn w:val="a0"/>
    <w:semiHidden/>
    <w:rsid w:val="00AD2D55"/>
    <w:rPr>
      <w:vertAlign w:val="superscript"/>
    </w:rPr>
  </w:style>
  <w:style w:type="table" w:styleId="ac">
    <w:name w:val="Table Grid"/>
    <w:basedOn w:val="a1"/>
    <w:uiPriority w:val="39"/>
    <w:rsid w:val="00D03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FC021-3E12-471C-97BD-ED0D51F8E9B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4368</Words>
  <Characters>24901</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shamsidinovamadina9@gmail.com</dc:creator>
  <cp:keywords/>
  <dc:description/>
  <cp:lastModifiedBy>shamsidinovamadina9@gmail.com</cp:lastModifiedBy>
  <cp:revision>4</cp:revision>
  <dcterms:created xsi:type="dcterms:W3CDTF">2022-06-10T05:25:00Z</dcterms:created>
  <dcterms:modified xsi:type="dcterms:W3CDTF">2022-06-10T08:29:00Z</dcterms:modified>
</cp:coreProperties>
</file>